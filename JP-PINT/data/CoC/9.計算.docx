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240" w:line="240" w:lineRule="auto"/>
        <w:rPr>
          <w:rFonts w:ascii="Meiryo UI" w:cs="Meiryo UI" w:eastAsia="Meiryo UI" w:hAnsi="Meiryo UI"/>
          <w:color w:val="ba3925"/>
          <w:sz w:val="36"/>
          <w:szCs w:val="36"/>
        </w:rPr>
      </w:pPr>
      <w:r w:rsidDel="00000000" w:rsidR="00000000" w:rsidRPr="00000000">
        <w:rPr>
          <w:rFonts w:ascii="Meiryo UI" w:cs="Meiryo UI" w:eastAsia="Meiryo UI" w:hAnsi="Meiryo UI"/>
          <w:color w:val="ba3925"/>
          <w:sz w:val="36"/>
          <w:szCs w:val="36"/>
          <w:rtl w:val="0"/>
        </w:rPr>
        <w:t xml:space="preserve">9. 計算</w:t>
      </w:r>
    </w:p>
    <w:p w:rsidR="00000000" w:rsidDel="00000000" w:rsidP="00000000" w:rsidRDefault="00000000" w:rsidRPr="00000000" w14:paraId="00000002">
      <w:pPr>
        <w:pStyle w:val="Heading3"/>
        <w:shd w:fill="ffffff" w:val="clear"/>
        <w:spacing w:after="120" w:before="240" w:lineRule="auto"/>
        <w:rPr>
          <w:rFonts w:ascii="Meiryo UI" w:cs="Meiryo UI" w:eastAsia="Meiryo UI" w:hAnsi="Meiryo UI"/>
          <w:color w:val="ba3925"/>
          <w:sz w:val="32"/>
          <w:szCs w:val="32"/>
        </w:rPr>
      </w:pPr>
      <w:bookmarkStart w:colFirst="0" w:colLast="0" w:name="_heading=h.i40kvoxfhaho" w:id="0"/>
      <w:bookmarkEnd w:id="0"/>
      <w:r w:rsidDel="00000000" w:rsidR="00000000" w:rsidRPr="00000000">
        <w:rPr>
          <w:rFonts w:ascii="Meiryo UI" w:cs="Meiryo UI" w:eastAsia="Meiryo UI" w:hAnsi="Meiryo UI"/>
          <w:b w:val="0"/>
          <w:color w:val="ba3925"/>
          <w:sz w:val="32"/>
          <w:szCs w:val="32"/>
          <w:rtl w:val="0"/>
        </w:rPr>
        <w:t xml:space="preserve">9.1. 合計の計算</w:t>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Meiryo UI" w:cs="Meiryo UI" w:eastAsia="Meiryo UI" w:hAnsi="Meiryo UI"/>
          <w:sz w:val="20"/>
          <w:szCs w:val="20"/>
        </w:rPr>
      </w:pPr>
      <w:r w:rsidDel="00000000" w:rsidR="00000000" w:rsidRPr="00000000">
        <w:rPr>
          <w:rFonts w:ascii="Meiryo UI" w:cs="Meiryo UI" w:eastAsia="Meiryo UI" w:hAnsi="Meiryo UI"/>
          <w:sz w:val="20"/>
          <w:szCs w:val="20"/>
          <w:rtl w:val="0"/>
        </w:rPr>
        <w:t xml:space="preserve">合計の計算に関する式は以下のとおり。</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835"/>
        <w:gridCol w:w="4580"/>
        <w:tblGridChange w:id="0">
          <w:tblGrid>
            <w:gridCol w:w="1413"/>
            <w:gridCol w:w="2835"/>
            <w:gridCol w:w="4580"/>
          </w:tblGrid>
        </w:tblGridChange>
      </w:tblGrid>
      <w:tr>
        <w:trPr>
          <w:cantSplit w:val="0"/>
          <w:tblHeader w:val="0"/>
        </w:trPr>
        <w:tc>
          <w:tcPr/>
          <w:p w:rsidR="00000000" w:rsidDel="00000000" w:rsidP="00000000" w:rsidRDefault="00000000" w:rsidRPr="00000000" w14:paraId="00000004">
            <w:pPr>
              <w:rPr>
                <w:rFonts w:ascii="Meiryo UI" w:cs="Meiryo UI" w:eastAsia="Meiryo UI" w:hAnsi="Meiryo UI"/>
                <w:sz w:val="18"/>
                <w:szCs w:val="18"/>
              </w:rPr>
            </w:pPr>
            <w:r w:rsidDel="00000000" w:rsidR="00000000" w:rsidRPr="00000000">
              <w:rPr>
                <w:rFonts w:ascii="Meiryo UI" w:cs="Meiryo UI" w:eastAsia="Meiryo UI" w:hAnsi="Meiryo UI"/>
                <w:b w:val="1"/>
                <w:sz w:val="18"/>
                <w:szCs w:val="18"/>
                <w:rtl w:val="0"/>
              </w:rPr>
              <w:t xml:space="preserve">ビジネス用語ID</w:t>
            </w:r>
            <w:r w:rsidDel="00000000" w:rsidR="00000000" w:rsidRPr="00000000">
              <w:rPr>
                <w:rtl w:val="0"/>
              </w:rPr>
            </w:r>
          </w:p>
        </w:tc>
        <w:tc>
          <w:tcPr/>
          <w:p w:rsidR="00000000" w:rsidDel="00000000" w:rsidP="00000000" w:rsidRDefault="00000000" w:rsidRPr="00000000" w14:paraId="00000005">
            <w:pPr>
              <w:rPr>
                <w:rFonts w:ascii="Meiryo UI" w:cs="Meiryo UI" w:eastAsia="Meiryo UI" w:hAnsi="Meiryo UI"/>
                <w:sz w:val="18"/>
                <w:szCs w:val="18"/>
              </w:rPr>
            </w:pPr>
            <w:sdt>
              <w:sdtPr>
                <w:tag w:val="goog_rdk_1"/>
              </w:sdtPr>
              <w:sdtContent>
                <w:ins w:author="EIPA SAP" w:id="0" w:date="2021-07-23T01:27:04Z">
                  <w:r w:rsidDel="00000000" w:rsidR="00000000" w:rsidRPr="00000000">
                    <w:rPr>
                      <w:rFonts w:ascii="Meiryo UI" w:cs="Meiryo UI" w:eastAsia="Meiryo UI" w:hAnsi="Meiryo UI"/>
                      <w:sz w:val="18"/>
                      <w:szCs w:val="18"/>
                      <w:rtl w:val="0"/>
                    </w:rPr>
                    <w:t xml:space="preserve">ビジネス用語名</w:t>
                  </w:r>
                </w:ins>
              </w:sdtContent>
            </w:sdt>
            <w:sdt>
              <w:sdtPr>
                <w:tag w:val="goog_rdk_2"/>
              </w:sdtPr>
              <w:sdtContent>
                <w:del w:author="EIPA SAP" w:id="0" w:date="2021-07-23T01:27:04Z">
                  <w:r w:rsidDel="00000000" w:rsidR="00000000" w:rsidRPr="00000000">
                    <w:rPr>
                      <w:rFonts w:ascii="Meiryo UI" w:cs="Meiryo UI" w:eastAsia="Meiryo UI" w:hAnsi="Meiryo UI"/>
                      <w:b w:val="1"/>
                      <w:sz w:val="18"/>
                      <w:szCs w:val="18"/>
                      <w:rtl w:val="0"/>
                    </w:rPr>
                    <w:delText xml:space="preserve">用語名称</w:delText>
                  </w:r>
                </w:del>
              </w:sdtContent>
            </w:sdt>
            <w:r w:rsidDel="00000000" w:rsidR="00000000" w:rsidRPr="00000000">
              <w:rPr>
                <w:rtl w:val="0"/>
              </w:rPr>
            </w:r>
          </w:p>
        </w:tc>
        <w:tc>
          <w:tcPr/>
          <w:p w:rsidR="00000000" w:rsidDel="00000000" w:rsidP="00000000" w:rsidRDefault="00000000" w:rsidRPr="00000000" w14:paraId="00000006">
            <w:pPr>
              <w:rPr>
                <w:rFonts w:ascii="Meiryo UI" w:cs="Meiryo UI" w:eastAsia="Meiryo UI" w:hAnsi="Meiryo UI"/>
                <w:sz w:val="18"/>
                <w:szCs w:val="18"/>
              </w:rPr>
            </w:pPr>
            <w:r w:rsidDel="00000000" w:rsidR="00000000" w:rsidRPr="00000000">
              <w:rPr>
                <w:rFonts w:ascii="Meiryo UI" w:cs="Meiryo UI" w:eastAsia="Meiryo UI" w:hAnsi="Meiryo UI"/>
                <w:b w:val="1"/>
                <w:sz w:val="18"/>
                <w:szCs w:val="18"/>
                <w:rtl w:val="0"/>
              </w:rPr>
              <w:t xml:space="preserve">計算</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BT-106</w:t>
            </w:r>
          </w:p>
        </w:tc>
        <w:tc>
          <w:tcPr/>
          <w:p w:rsidR="00000000" w:rsidDel="00000000" w:rsidP="00000000" w:rsidRDefault="00000000" w:rsidRPr="00000000" w14:paraId="00000008">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値引/割引後請求書明細行金額の合計</w:t>
            </w:r>
          </w:p>
        </w:tc>
        <w:tc>
          <w:tcPr/>
          <w:p w:rsidR="00000000" w:rsidDel="00000000" w:rsidP="00000000" w:rsidRDefault="00000000" w:rsidRPr="00000000" w14:paraId="00000009">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∑(BT-131: 値引/割引後請求書明細行金額</w:t>
            </w:r>
            <w:r w:rsidDel="00000000" w:rsidR="00000000" w:rsidRPr="00000000">
              <w:rPr>
                <w:rFonts w:ascii="Meiryo UI" w:cs="Meiryo UI" w:eastAsia="Meiryo UI" w:hAnsi="Meiryo UI"/>
                <w:color w:val="ff0000"/>
                <w:sz w:val="18"/>
                <w:szCs w:val="18"/>
                <w:highlight w:val="yellow"/>
                <w:rtl w:val="0"/>
              </w:rPr>
              <w:t xml:space="preserve">(税抜き)</w:t>
            </w:r>
            <w:r w:rsidDel="00000000" w:rsidR="00000000" w:rsidRPr="00000000">
              <w:rPr>
                <w:rFonts w:ascii="Meiryo UI" w:cs="Meiryo UI" w:eastAsia="Meiryo UI" w:hAnsi="Meiryo UI"/>
                <w:sz w:val="18"/>
                <w:szCs w:val="18"/>
                <w:rtl w:val="0"/>
              </w:rPr>
              <w:t xml:space="preserve">)</w:t>
            </w:r>
          </w:p>
        </w:tc>
      </w:tr>
      <w:tr>
        <w:trPr>
          <w:cantSplit w:val="0"/>
          <w:tblHeader w:val="0"/>
        </w:trPr>
        <w:tc>
          <w:tcPr/>
          <w:p w:rsidR="00000000" w:rsidDel="00000000" w:rsidP="00000000" w:rsidRDefault="00000000" w:rsidRPr="00000000" w14:paraId="0000000A">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BT-107</w:t>
            </w:r>
          </w:p>
        </w:tc>
        <w:tc>
          <w:tcPr/>
          <w:p w:rsidR="00000000" w:rsidDel="00000000" w:rsidP="00000000" w:rsidRDefault="00000000" w:rsidRPr="00000000" w14:paraId="0000000B">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ドキュメントレベルの返還請求の合計</w:t>
            </w:r>
          </w:p>
        </w:tc>
        <w:tc>
          <w:tcPr/>
          <w:p w:rsidR="00000000" w:rsidDel="00000000" w:rsidP="00000000" w:rsidRDefault="00000000" w:rsidRPr="00000000" w14:paraId="0000000C">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∑(BT-92: ドキュメントレベルの返還請求金額(税抜き))</w:t>
            </w:r>
          </w:p>
        </w:tc>
      </w:tr>
      <w:tr>
        <w:trPr>
          <w:cantSplit w:val="0"/>
          <w:tblHeader w:val="0"/>
        </w:trPr>
        <w:tc>
          <w:tcPr/>
          <w:p w:rsidR="00000000" w:rsidDel="00000000" w:rsidP="00000000" w:rsidRDefault="00000000" w:rsidRPr="00000000" w14:paraId="0000000D">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BT-108</w:t>
            </w:r>
          </w:p>
        </w:tc>
        <w:tc>
          <w:tcPr/>
          <w:p w:rsidR="00000000" w:rsidDel="00000000" w:rsidP="00000000" w:rsidRDefault="00000000" w:rsidRPr="00000000" w14:paraId="0000000E">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ドキュメントレベルの追加請求の合計</w:t>
            </w:r>
          </w:p>
        </w:tc>
        <w:tc>
          <w:tcPr/>
          <w:p w:rsidR="00000000" w:rsidDel="00000000" w:rsidP="00000000" w:rsidRDefault="00000000" w:rsidRPr="00000000" w14:paraId="0000000F">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∑(BT-99: ドキュメントレベルの追加請求金額(税抜き))</w:t>
            </w:r>
          </w:p>
        </w:tc>
      </w:tr>
      <w:tr>
        <w:trPr>
          <w:cantSplit w:val="0"/>
          <w:tblHeader w:val="0"/>
        </w:trPr>
        <w:tc>
          <w:tcPr/>
          <w:p w:rsidR="00000000" w:rsidDel="00000000" w:rsidP="00000000" w:rsidRDefault="00000000" w:rsidRPr="00000000" w14:paraId="00000010">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BT-109</w:t>
            </w:r>
          </w:p>
        </w:tc>
        <w:tc>
          <w:tcPr/>
          <w:p w:rsidR="00000000" w:rsidDel="00000000" w:rsidP="00000000" w:rsidRDefault="00000000" w:rsidRPr="00000000" w14:paraId="00000011">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請求書合計金額(税抜き)</w:t>
            </w:r>
          </w:p>
        </w:tc>
        <w:tc>
          <w:tcPr/>
          <w:p w:rsidR="00000000" w:rsidDel="00000000" w:rsidP="00000000" w:rsidRDefault="00000000" w:rsidRPr="00000000" w14:paraId="00000012">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BT-106: 値引/割引後請求書明細行金額の合計</w:t>
              <w:br w:type="textWrapping"/>
              <w:t xml:space="preserve">− BT-107: ドキュメントレベルの返還請求の合計</w:t>
              <w:br w:type="textWrapping"/>
              <w:t xml:space="preserve">+ BT-108: ドキュメントレベルの追加請求の合計</w:t>
            </w:r>
          </w:p>
        </w:tc>
      </w:tr>
      <w:tr>
        <w:trPr>
          <w:cantSplit w:val="0"/>
          <w:tblHeader w:val="0"/>
        </w:trPr>
        <w:tc>
          <w:tcPr/>
          <w:p w:rsidR="00000000" w:rsidDel="00000000" w:rsidP="00000000" w:rsidRDefault="00000000" w:rsidRPr="00000000" w14:paraId="00000013">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BT-110</w:t>
            </w:r>
          </w:p>
        </w:tc>
        <w:tc>
          <w:tcPr/>
          <w:p w:rsidR="00000000" w:rsidDel="00000000" w:rsidP="00000000" w:rsidRDefault="00000000" w:rsidRPr="00000000" w14:paraId="00000014">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請求書消費税合計金額</w:t>
            </w:r>
          </w:p>
        </w:tc>
        <w:tc>
          <w:tcPr/>
          <w:p w:rsidR="00000000" w:rsidDel="00000000" w:rsidP="00000000" w:rsidRDefault="00000000" w:rsidRPr="00000000" w14:paraId="00000015">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∑(BT-117: 課税分類毎の消費税額)</w:t>
            </w:r>
          </w:p>
        </w:tc>
      </w:tr>
      <w:tr>
        <w:trPr>
          <w:cantSplit w:val="0"/>
          <w:tblHeader w:val="0"/>
        </w:trPr>
        <w:tc>
          <w:tcPr/>
          <w:p w:rsidR="00000000" w:rsidDel="00000000" w:rsidP="00000000" w:rsidRDefault="00000000" w:rsidRPr="00000000" w14:paraId="00000016">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BT-112</w:t>
            </w:r>
          </w:p>
        </w:tc>
        <w:tc>
          <w:tcPr/>
          <w:p w:rsidR="00000000" w:rsidDel="00000000" w:rsidP="00000000" w:rsidRDefault="00000000" w:rsidRPr="00000000" w14:paraId="00000017">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請求書合計金額(税込み)</w:t>
            </w:r>
          </w:p>
        </w:tc>
        <w:tc>
          <w:tcPr/>
          <w:p w:rsidR="00000000" w:rsidDel="00000000" w:rsidP="00000000" w:rsidRDefault="00000000" w:rsidRPr="00000000" w14:paraId="00000018">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BT-109: 請求書合計金額(税抜き) </w:t>
              <w:br w:type="textWrapping"/>
              <w:t xml:space="preserve">+ BT-110: 請求書消費税合計金額</w:t>
            </w:r>
          </w:p>
        </w:tc>
      </w:tr>
      <w:tr>
        <w:trPr>
          <w:cantSplit w:val="0"/>
          <w:tblHeader w:val="0"/>
        </w:trPr>
        <w:tc>
          <w:tcPr/>
          <w:p w:rsidR="00000000" w:rsidDel="00000000" w:rsidP="00000000" w:rsidRDefault="00000000" w:rsidRPr="00000000" w14:paraId="00000019">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BT-115</w:t>
            </w:r>
          </w:p>
        </w:tc>
        <w:tc>
          <w:tcPr/>
          <w:p w:rsidR="00000000" w:rsidDel="00000000" w:rsidP="00000000" w:rsidRDefault="00000000" w:rsidRPr="00000000" w14:paraId="0000001A">
            <w:pPr>
              <w:rPr>
                <w:rFonts w:ascii="Meiryo UI" w:cs="Meiryo UI" w:eastAsia="Meiryo UI" w:hAnsi="Meiryo UI"/>
                <w:sz w:val="18"/>
                <w:szCs w:val="18"/>
              </w:rPr>
            </w:pPr>
            <w:sdt>
              <w:sdtPr>
                <w:tag w:val="goog_rdk_4"/>
              </w:sdtPr>
              <w:sdtContent>
                <w:ins w:author="EIPA SAP" w:id="1" w:date="2021-07-31T05:35:49Z">
                  <w:r w:rsidDel="00000000" w:rsidR="00000000" w:rsidRPr="00000000">
                    <w:rPr>
                      <w:rFonts w:ascii="Meiryo UI" w:cs="Meiryo UI" w:eastAsia="Meiryo UI" w:hAnsi="Meiryo UI"/>
                      <w:sz w:val="18"/>
                      <w:szCs w:val="18"/>
                      <w:rtl w:val="0"/>
                    </w:rPr>
                    <w:t xml:space="preserve">差引請求金額</w:t>
                  </w:r>
                </w:ins>
              </w:sdtContent>
            </w:sdt>
            <w:sdt>
              <w:sdtPr>
                <w:tag w:val="goog_rdk_5"/>
              </w:sdtPr>
              <w:sdtContent>
                <w:del w:author="EIPA SAP" w:id="1" w:date="2021-07-31T05:35:49Z">
                  <w:r w:rsidDel="00000000" w:rsidR="00000000" w:rsidRPr="00000000">
                    <w:rPr>
                      <w:rFonts w:ascii="Meiryo UI" w:cs="Meiryo UI" w:eastAsia="Meiryo UI" w:hAnsi="Meiryo UI"/>
                      <w:sz w:val="18"/>
                      <w:szCs w:val="18"/>
                      <w:rtl w:val="0"/>
                    </w:rPr>
                    <w:delText xml:space="preserve">債務金額未払金額</w:delText>
                  </w:r>
                </w:del>
              </w:sdtContent>
            </w:sdt>
            <w:r w:rsidDel="00000000" w:rsidR="00000000" w:rsidRPr="00000000">
              <w:rPr>
                <w:rtl w:val="0"/>
              </w:rPr>
            </w:r>
          </w:p>
        </w:tc>
        <w:tc>
          <w:tcPr/>
          <w:p w:rsidR="00000000" w:rsidDel="00000000" w:rsidP="00000000" w:rsidRDefault="00000000" w:rsidRPr="00000000" w14:paraId="0000001B">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BT-112: 請求書合計金額(税込み)</w:t>
            </w:r>
          </w:p>
          <w:sdt>
            <w:sdtPr>
              <w:tag w:val="goog_rdk_9"/>
            </w:sdtPr>
            <w:sdtContent>
              <w:p w:rsidR="00000000" w:rsidDel="00000000" w:rsidP="00000000" w:rsidRDefault="00000000" w:rsidRPr="00000000" w14:paraId="0000001C">
                <w:pPr>
                  <w:rPr>
                    <w:ins w:author="EIPA SAP" w:id="3" w:date="2021-07-31T05:47:17Z"/>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BT-113: 支払済金額</w:t>
                  <w:br w:type="textWrapping"/>
                </w:r>
                <w:sdt>
                  <w:sdtPr>
                    <w:tag w:val="goog_rdk_6"/>
                  </w:sdtPr>
                  <w:sdtContent>
                    <w:ins w:author="EIPA SAP" w:id="2" w:date="2021-07-31T05:44:22Z">
                      <w:r w:rsidDel="00000000" w:rsidR="00000000" w:rsidRPr="00000000">
                        <w:rPr>
                          <w:rFonts w:ascii="Meiryo UI" w:cs="Meiryo UI" w:eastAsia="Meiryo UI" w:hAnsi="Meiryo UI"/>
                          <w:sz w:val="18"/>
                          <w:szCs w:val="18"/>
                          <w:rtl w:val="0"/>
                        </w:rPr>
                        <w:t xml:space="preserve">+ BT-114 </w:t>
                      </w:r>
                      <w:r w:rsidDel="00000000" w:rsidR="00000000" w:rsidRPr="00000000">
                        <w:rPr>
                          <w:rFonts w:ascii="Meiryo UI" w:cs="Meiryo UI" w:eastAsia="Meiryo UI" w:hAnsi="Meiryo UI"/>
                          <w:sz w:val="18"/>
                          <w:szCs w:val="18"/>
                          <w:rtl w:val="0"/>
                        </w:rPr>
                        <w:t xml:space="preserve">丸めるための金額</w:t>
                      </w:r>
                    </w:ins>
                  </w:sdtContent>
                </w:sdt>
                <w:sdt>
                  <w:sdtPr>
                    <w:tag w:val="goog_rdk_7"/>
                  </w:sdtPr>
                  <w:sdtContent>
                    <w:del w:author="EIPA SAP" w:id="2" w:date="2021-07-31T05:44:22Z">
                      <w:r w:rsidDel="00000000" w:rsidR="00000000" w:rsidRPr="00000000">
                        <w:rPr>
                          <w:rFonts w:ascii="Meiryo UI" w:cs="Meiryo UI" w:eastAsia="Meiryo UI" w:hAnsi="Meiryo UI"/>
                          <w:sz w:val="18"/>
                          <w:szCs w:val="18"/>
                          <w:rtl w:val="0"/>
                        </w:rPr>
                        <w:delText xml:space="preserve">+ BT-114: </w:delText>
                      </w:r>
                      <w:r w:rsidDel="00000000" w:rsidR="00000000" w:rsidRPr="00000000">
                        <w:rPr>
                          <w:rFonts w:ascii="Meiryo UI" w:cs="Meiryo UI" w:eastAsia="Meiryo UI" w:hAnsi="Meiryo UI"/>
                          <w:sz w:val="18"/>
                          <w:szCs w:val="18"/>
                          <w:rtl w:val="0"/>
                        </w:rPr>
                        <w:delText xml:space="preserve">端数処理</w:delText>
                      </w:r>
                      <w:r w:rsidDel="00000000" w:rsidR="00000000" w:rsidRPr="00000000">
                        <w:rPr>
                          <w:rFonts w:ascii="Meiryo UI" w:cs="Meiryo UI" w:eastAsia="Meiryo UI" w:hAnsi="Meiryo UI"/>
                          <w:sz w:val="18"/>
                          <w:szCs w:val="18"/>
                          <w:rtl w:val="0"/>
                        </w:rPr>
                        <w:delText xml:space="preserve">金額</w:delText>
                      </w:r>
                    </w:del>
                  </w:sdtContent>
                </w:sdt>
                <w:sdt>
                  <w:sdtPr>
                    <w:tag w:val="goog_rdk_8"/>
                  </w:sdtPr>
                  <w:sdtContent>
                    <w:ins w:author="EIPA SAP" w:id="3" w:date="2021-07-31T05:47:17Z">
                      <w:r w:rsidDel="00000000" w:rsidR="00000000" w:rsidRPr="00000000">
                        <w:rPr>
                          <w:rtl w:val="0"/>
                        </w:rPr>
                      </w:r>
                    </w:ins>
                  </w:sdtContent>
                </w:sdt>
              </w:p>
            </w:sdtContent>
          </w:sdt>
          <w:sdt>
            <w:sdtPr>
              <w:tag w:val="goog_rdk_15"/>
            </w:sdtPr>
            <w:sdtContent>
              <w:p w:rsidR="00000000" w:rsidDel="00000000" w:rsidP="00000000" w:rsidRDefault="00000000" w:rsidRPr="00000000" w14:paraId="0000001D">
                <w:pPr>
                  <w:rPr>
                    <w:rFonts w:ascii="Meiryo UI" w:cs="Meiryo UI" w:eastAsia="Meiryo UI" w:hAnsi="Meiryo UI"/>
                    <w:sz w:val="18"/>
                    <w:szCs w:val="18"/>
                    <w:highlight w:val="yellow"/>
                    <w:rPrChange w:author="EIPA SAP" w:id="4" w:date="2021-07-31T06:22:01Z">
                      <w:rPr>
                        <w:rFonts w:ascii="Meiryo UI" w:cs="Meiryo UI" w:eastAsia="Meiryo UI" w:hAnsi="Meiryo UI"/>
                        <w:sz w:val="18"/>
                        <w:szCs w:val="18"/>
                      </w:rPr>
                    </w:rPrChange>
                  </w:rPr>
                </w:pPr>
                <w:sdt>
                  <w:sdtPr>
                    <w:tag w:val="goog_rdk_10"/>
                  </w:sdtPr>
                  <w:sdtContent>
                    <w:ins w:author="EIPA SAP" w:id="3" w:date="2021-07-31T05:47:17Z"/>
                    <w:sdt>
                      <w:sdtPr>
                        <w:tag w:val="goog_rdk_11"/>
                      </w:sdtPr>
                      <w:sdtContent>
                        <w:ins w:author="EIPA SAP" w:id="3" w:date="2021-07-31T05:47:17Z">
                          <w:r w:rsidDel="00000000" w:rsidR="00000000" w:rsidRPr="00000000">
                            <w:rPr>
                              <w:rFonts w:ascii="Meiryo UI" w:cs="Meiryo UI" w:eastAsia="Meiryo UI" w:hAnsi="Meiryo UI"/>
                              <w:sz w:val="18"/>
                              <w:szCs w:val="18"/>
                              <w:highlight w:val="yellow"/>
                              <w:rtl w:val="0"/>
                              <w:rPrChange w:author="EIPA SAP" w:id="4" w:date="2021-07-31T06:22:01Z">
                                <w:rPr>
                                  <w:rFonts w:ascii="Meiryo UI" w:cs="Meiryo UI" w:eastAsia="Meiryo UI" w:hAnsi="Meiryo UI"/>
                                  <w:sz w:val="18"/>
                                  <w:szCs w:val="18"/>
                                </w:rPr>
                              </w:rPrChange>
                            </w:rPr>
                            <w:t xml:space="preserve">(注)</w:t>
                          </w:r>
                        </w:ins>
                      </w:sdtContent>
                    </w:sdt>
                    <w:ins w:author="EIPA SAP" w:id="3" w:date="2021-07-31T05:47:17Z">
                      <w:sdt>
                        <w:sdtPr>
                          <w:tag w:val="goog_rdk_12"/>
                        </w:sdtPr>
                        <w:sdtContent>
                          <w:r w:rsidDel="00000000" w:rsidR="00000000" w:rsidRPr="00000000">
                            <w:rPr>
                              <w:rFonts w:ascii="Meiryo UI" w:cs="Meiryo UI" w:eastAsia="Meiryo UI" w:hAnsi="Meiryo UI"/>
                              <w:sz w:val="18"/>
                              <w:szCs w:val="18"/>
                              <w:highlight w:val="yellow"/>
                              <w:rtl w:val="0"/>
                              <w:rPrChange w:author="EIPA SAP" w:id="4" w:date="2021-07-31T06:22:01Z">
                                <w:rPr>
                                  <w:rFonts w:ascii="Meiryo UI" w:cs="Meiryo UI" w:eastAsia="Meiryo UI" w:hAnsi="Meiryo UI"/>
                                  <w:sz w:val="18"/>
                                  <w:szCs w:val="18"/>
                                </w:rPr>
                              </w:rPrChange>
                            </w:rPr>
                            <w:t xml:space="preserve">日本円ではBT-114丸めるための金額は使用しないため、BT-115 差引請求金額 = </w:t>
                          </w:r>
                        </w:sdtContent>
                      </w:sdt>
                      <w:sdt>
                        <w:sdtPr>
                          <w:tag w:val="goog_rdk_13"/>
                        </w:sdtPr>
                        <w:sdtContent>
                          <w:r w:rsidDel="00000000" w:rsidR="00000000" w:rsidRPr="00000000">
                            <w:rPr>
                              <w:rFonts w:ascii="Meiryo UI" w:cs="Meiryo UI" w:eastAsia="Meiryo UI" w:hAnsi="Meiryo UI"/>
                              <w:sz w:val="18"/>
                              <w:szCs w:val="18"/>
                              <w:highlight w:val="yellow"/>
                              <w:rtl w:val="0"/>
                              <w:rPrChange w:author="EIPA SAP" w:id="4" w:date="2021-07-31T06:22:01Z">
                                <w:rPr>
                                  <w:rFonts w:ascii="Meiryo UI" w:cs="Meiryo UI" w:eastAsia="Meiryo UI" w:hAnsi="Meiryo UI"/>
                                  <w:sz w:val="18"/>
                                  <w:szCs w:val="18"/>
                                </w:rPr>
                              </w:rPrChange>
                            </w:rPr>
                            <w:t xml:space="preserve">BT-112: 請求書合計金額(税込み) − BT-113: 支払済金額 となる。</w:t>
                          </w:r>
                        </w:sdtContent>
                      </w:sdt>
                    </w:ins>
                  </w:sdtContent>
                </w:sdt>
                <w:sdt>
                  <w:sdtPr>
                    <w:tag w:val="goog_rdk_14"/>
                  </w:sdtPr>
                  <w:sdtContent>
                    <w:r w:rsidDel="00000000" w:rsidR="00000000" w:rsidRPr="00000000">
                      <w:rPr>
                        <w:rtl w:val="0"/>
                      </w:rPr>
                    </w:r>
                  </w:sdtContent>
                </w:sdt>
              </w:p>
            </w:sdtContent>
          </w:sdt>
        </w:tc>
      </w:tr>
    </w:tbl>
    <w:p w:rsidR="00000000" w:rsidDel="00000000" w:rsidP="00000000" w:rsidRDefault="00000000" w:rsidRPr="00000000" w14:paraId="0000001E">
      <w:pPr>
        <w:rPr>
          <w:rFonts w:ascii="Meiryo UI" w:cs="Meiryo UI" w:eastAsia="Meiryo UI" w:hAnsi="Meiryo UI"/>
          <w:sz w:val="20"/>
          <w:szCs w:val="20"/>
        </w:rPr>
      </w:pPr>
      <w:r w:rsidDel="00000000" w:rsidR="00000000" w:rsidRPr="00000000">
        <w:rPr>
          <w:rtl w:val="0"/>
        </w:rPr>
      </w:r>
    </w:p>
    <w:p w:rsidR="00000000" w:rsidDel="00000000" w:rsidP="00000000" w:rsidRDefault="00000000" w:rsidRPr="00000000" w14:paraId="0000001F">
      <w:pPr>
        <w:pStyle w:val="Heading4"/>
        <w:shd w:fill="ffffff" w:val="clear"/>
        <w:spacing w:after="120" w:before="240" w:lineRule="auto"/>
        <w:rPr>
          <w:rFonts w:ascii="Meiryo UI" w:cs="Meiryo UI" w:eastAsia="Meiryo UI" w:hAnsi="Meiryo UI"/>
          <w:i w:val="0"/>
          <w:color w:val="ba3925"/>
          <w:sz w:val="28"/>
          <w:szCs w:val="28"/>
        </w:rPr>
      </w:pPr>
      <w:r w:rsidDel="00000000" w:rsidR="00000000" w:rsidRPr="00000000">
        <w:rPr>
          <w:rFonts w:ascii="Meiryo UI" w:cs="Meiryo UI" w:eastAsia="Meiryo UI" w:hAnsi="Meiryo UI"/>
          <w:i w:val="0"/>
          <w:color w:val="ba3925"/>
          <w:sz w:val="28"/>
          <w:szCs w:val="28"/>
          <w:rtl w:val="0"/>
        </w:rPr>
        <w:t xml:space="preserve">9.1.1. 計算式に関するUBL構文</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以下のエレメントは、請求書又は返還請求書における法で定められた金額を示している。</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8"/>
        <w:gridCol w:w="5810"/>
        <w:tblGridChange w:id="0">
          <w:tblGrid>
            <w:gridCol w:w="3018"/>
            <w:gridCol w:w="5810"/>
          </w:tblGrid>
        </w:tblGridChange>
      </w:tblGrid>
      <w:tr>
        <w:trPr>
          <w:cantSplit w:val="0"/>
          <w:tblHeader w:val="0"/>
        </w:trPr>
        <w:tc>
          <w:tcPr/>
          <w:p w:rsidR="00000000" w:rsidDel="00000000" w:rsidP="00000000" w:rsidRDefault="00000000" w:rsidRPr="00000000" w14:paraId="00000021">
            <w:pPr>
              <w:rPr>
                <w:rFonts w:ascii="Meiryo UI" w:cs="Meiryo UI" w:eastAsia="Meiryo UI" w:hAnsi="Meiryo UI"/>
                <w:sz w:val="18"/>
                <w:szCs w:val="18"/>
              </w:rPr>
            </w:pPr>
            <w:r w:rsidDel="00000000" w:rsidR="00000000" w:rsidRPr="00000000">
              <w:rPr>
                <w:rFonts w:ascii="Meiryo UI" w:cs="Meiryo UI" w:eastAsia="Meiryo UI" w:hAnsi="Meiryo UI"/>
                <w:b w:val="1"/>
                <w:sz w:val="18"/>
                <w:szCs w:val="18"/>
                <w:rtl w:val="0"/>
              </w:rPr>
              <w:t xml:space="preserve">エレメント</w:t>
            </w:r>
            <w:r w:rsidDel="00000000" w:rsidR="00000000" w:rsidRPr="00000000">
              <w:rPr>
                <w:rtl w:val="0"/>
              </w:rPr>
            </w:r>
          </w:p>
        </w:tc>
        <w:tc>
          <w:tcPr/>
          <w:p w:rsidR="00000000" w:rsidDel="00000000" w:rsidP="00000000" w:rsidRDefault="00000000" w:rsidRPr="00000000" w14:paraId="00000022">
            <w:pPr>
              <w:rPr>
                <w:rFonts w:ascii="Meiryo UI" w:cs="Meiryo UI" w:eastAsia="Meiryo UI" w:hAnsi="Meiryo UI"/>
                <w:sz w:val="18"/>
                <w:szCs w:val="18"/>
              </w:rPr>
            </w:pPr>
            <w:r w:rsidDel="00000000" w:rsidR="00000000" w:rsidRPr="00000000">
              <w:rPr>
                <w:rFonts w:ascii="Meiryo UI" w:cs="Meiryo UI" w:eastAsia="Meiryo UI" w:hAnsi="Meiryo UI"/>
                <w:b w:val="1"/>
                <w:sz w:val="18"/>
                <w:szCs w:val="18"/>
                <w:rtl w:val="0"/>
              </w:rPr>
              <w:t xml:space="preserve">式</w:t>
            </w: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&lt;cbc:LineExtensionAmount&gt;</w:t>
            </w:r>
          </w:p>
        </w:tc>
        <w:tc>
          <w:tcPr/>
          <w:p w:rsidR="00000000" w:rsidDel="00000000" w:rsidP="00000000" w:rsidRDefault="00000000" w:rsidRPr="00000000" w14:paraId="00000024">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∑(cac:InvoiceLine/cbc:LineExtensionAmount)</w:t>
            </w:r>
          </w:p>
        </w:tc>
      </w:tr>
      <w:tr>
        <w:trPr>
          <w:cantSplit w:val="0"/>
          <w:tblHeader w:val="0"/>
        </w:trPr>
        <w:tc>
          <w:tcPr/>
          <w:p w:rsidR="00000000" w:rsidDel="00000000" w:rsidP="00000000" w:rsidRDefault="00000000" w:rsidRPr="00000000" w14:paraId="00000025">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&lt;cbc:AllowanceTotalAmount&gt;</w:t>
            </w:r>
          </w:p>
        </w:tc>
        <w:tc>
          <w:tcPr/>
          <w:p w:rsidR="00000000" w:rsidDel="00000000" w:rsidP="00000000" w:rsidRDefault="00000000" w:rsidRPr="00000000" w14:paraId="00000026">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∑(cac:AllowanceCharge[ChargeIndicator='false']/cbc:Amount)</w:t>
            </w:r>
          </w:p>
        </w:tc>
      </w:tr>
      <w:tr>
        <w:trPr>
          <w:cantSplit w:val="0"/>
          <w:tblHeader w:val="0"/>
        </w:trPr>
        <w:tc>
          <w:tcPr/>
          <w:p w:rsidR="00000000" w:rsidDel="00000000" w:rsidP="00000000" w:rsidRDefault="00000000" w:rsidRPr="00000000" w14:paraId="00000027">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&lt;cbc:ChargeTotalAmount&gt;</w:t>
            </w:r>
          </w:p>
        </w:tc>
        <w:tc>
          <w:tcPr/>
          <w:p w:rsidR="00000000" w:rsidDel="00000000" w:rsidP="00000000" w:rsidRDefault="00000000" w:rsidRPr="00000000" w14:paraId="00000028">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∑(cac:AllowanceCharge[ChargeIndicator='true']/cbc:Amount)</w:t>
            </w:r>
          </w:p>
        </w:tc>
      </w:tr>
      <w:tr>
        <w:trPr>
          <w:cantSplit w:val="0"/>
          <w:tblHeader w:val="0"/>
        </w:trPr>
        <w:tc>
          <w:tcPr/>
          <w:p w:rsidR="00000000" w:rsidDel="00000000" w:rsidP="00000000" w:rsidRDefault="00000000" w:rsidRPr="00000000" w14:paraId="00000029">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&lt;cbc:TaxExclusiveAmount&gt;</w:t>
            </w:r>
          </w:p>
        </w:tc>
        <w:tc>
          <w:tcPr/>
          <w:p w:rsidR="00000000" w:rsidDel="00000000" w:rsidP="00000000" w:rsidRDefault="00000000" w:rsidRPr="00000000" w14:paraId="0000002A">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cac:LegalMonetaryTotal/cbc:LineExtensionAmount     </w:t>
              <w:br w:type="textWrapping"/>
              <w:t xml:space="preserve">– cac:LegalMonetaryTotal/cbc:AllowanceTotalAmount </w:t>
              <w:br w:type="textWrapping"/>
              <w:t xml:space="preserve">+ cac:LegalMonetaryTotal/cbc:ChargeTotalAmount</w:t>
            </w:r>
          </w:p>
        </w:tc>
      </w:tr>
      <w:tr>
        <w:trPr>
          <w:cantSplit w:val="0"/>
          <w:tblHeader w:val="0"/>
        </w:trPr>
        <w:tc>
          <w:tcPr/>
          <w:p w:rsidR="00000000" w:rsidDel="00000000" w:rsidP="00000000" w:rsidRDefault="00000000" w:rsidRPr="00000000" w14:paraId="0000002B">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&lt;cbc:TaxInclusiveAmount&gt;</w:t>
            </w:r>
          </w:p>
        </w:tc>
        <w:tc>
          <w:tcPr/>
          <w:p w:rsidR="00000000" w:rsidDel="00000000" w:rsidP="00000000" w:rsidRDefault="00000000" w:rsidRPr="00000000" w14:paraId="0000002C">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cac:LegalMonetaryTotal/cbc:TaxExclusiveAmount </w:t>
              <w:br w:type="textWrapping"/>
              <w:t xml:space="preserve">+ cac:TaxTotal/cbc:TaxAmount</w:t>
            </w:r>
          </w:p>
        </w:tc>
      </w:tr>
      <w:tr>
        <w:trPr>
          <w:cantSplit w:val="0"/>
          <w:tblHeader w:val="0"/>
        </w:trPr>
        <w:tc>
          <w:tcPr/>
          <w:p w:rsidR="00000000" w:rsidDel="00000000" w:rsidP="00000000" w:rsidRDefault="00000000" w:rsidRPr="00000000" w14:paraId="0000002D">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&lt;cbc:PrepaidAmount&gt;</w:t>
            </w:r>
          </w:p>
        </w:tc>
        <w:tc>
          <w:tcPr/>
          <w:p w:rsidR="00000000" w:rsidDel="00000000" w:rsidP="00000000" w:rsidRDefault="00000000" w:rsidRPr="00000000" w14:paraId="0000002E">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なし</w:t>
            </w:r>
          </w:p>
        </w:tc>
      </w:tr>
      <w:tr>
        <w:trPr>
          <w:cantSplit w:val="0"/>
          <w:tblHeader w:val="0"/>
        </w:trPr>
        <w:tc>
          <w:tcPr/>
          <w:p w:rsidR="00000000" w:rsidDel="00000000" w:rsidP="00000000" w:rsidRDefault="00000000" w:rsidRPr="00000000" w14:paraId="0000002F">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&lt;cbc:PayableRoundingAmount&gt;</w:t>
            </w:r>
          </w:p>
        </w:tc>
        <w:tc>
          <w:tcPr/>
          <w:p w:rsidR="00000000" w:rsidDel="00000000" w:rsidP="00000000" w:rsidRDefault="00000000" w:rsidRPr="00000000" w14:paraId="00000030">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なし</w:t>
            </w:r>
          </w:p>
        </w:tc>
      </w:tr>
      <w:tr>
        <w:trPr>
          <w:cantSplit w:val="0"/>
          <w:tblHeader w:val="0"/>
        </w:trPr>
        <w:tc>
          <w:tcPr/>
          <w:p w:rsidR="00000000" w:rsidDel="00000000" w:rsidP="00000000" w:rsidRDefault="00000000" w:rsidRPr="00000000" w14:paraId="00000031">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&lt;cbc:PayableAmount&gt;</w:t>
            </w:r>
          </w:p>
        </w:tc>
        <w:tc>
          <w:tcPr/>
          <w:p w:rsidR="00000000" w:rsidDel="00000000" w:rsidP="00000000" w:rsidRDefault="00000000" w:rsidRPr="00000000" w14:paraId="00000032">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    cac:LegalMonetaryTotal/cbc:TaxInclusiveAmount</w:t>
              <w:br w:type="textWrapping"/>
              <w:t xml:space="preserve">− cac:LegalMonetaryTotal/cbc:PrepaidAmount </w:t>
              <w:br w:type="textWrapping"/>
              <w:t xml:space="preserve">+ cac:LegalMonetaryTotal/cbc:PayableRoundingAmount</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shd w:fill="ffffff" w:val="clear"/>
        <w:spacing w:after="120" w:before="240" w:lineRule="auto"/>
        <w:rPr>
          <w:rFonts w:ascii="Meiryo UI" w:cs="Meiryo UI" w:eastAsia="Meiryo UI" w:hAnsi="Meiryo UI"/>
          <w:b w:val="0"/>
          <w:color w:val="ba3925"/>
          <w:sz w:val="32"/>
          <w:szCs w:val="32"/>
        </w:rPr>
      </w:pPr>
      <w:r w:rsidDel="00000000" w:rsidR="00000000" w:rsidRPr="00000000">
        <w:rPr>
          <w:rFonts w:ascii="Meiryo UI" w:cs="Meiryo UI" w:eastAsia="Meiryo UI" w:hAnsi="Meiryo UI"/>
          <w:b w:val="0"/>
          <w:color w:val="ba3925"/>
          <w:sz w:val="32"/>
          <w:szCs w:val="32"/>
          <w:rtl w:val="0"/>
        </w:rPr>
        <w:t xml:space="preserve">9.2. 明細行レベルでの計算</w:t>
      </w:r>
    </w:p>
    <w:p w:rsidR="00000000" w:rsidDel="00000000" w:rsidP="00000000" w:rsidRDefault="00000000" w:rsidRPr="00000000" w14:paraId="00000035">
      <w:pPr>
        <w:pStyle w:val="Heading4"/>
        <w:shd w:fill="ffffff" w:val="clear"/>
        <w:spacing w:after="120" w:before="240" w:lineRule="auto"/>
        <w:rPr>
          <w:rFonts w:ascii="Meiryo UI" w:cs="Meiryo UI" w:eastAsia="Meiryo UI" w:hAnsi="Meiryo UI"/>
          <w:i w:val="0"/>
          <w:color w:val="ba3925"/>
          <w:sz w:val="28"/>
          <w:szCs w:val="28"/>
        </w:rPr>
      </w:pPr>
      <w:r w:rsidDel="00000000" w:rsidR="00000000" w:rsidRPr="00000000">
        <w:rPr>
          <w:rFonts w:ascii="Meiryo UI" w:cs="Meiryo UI" w:eastAsia="Meiryo UI" w:hAnsi="Meiryo UI"/>
          <w:i w:val="0"/>
          <w:color w:val="ba3925"/>
          <w:sz w:val="28"/>
          <w:szCs w:val="28"/>
          <w:rtl w:val="0"/>
        </w:rPr>
        <w:t xml:space="preserve">9.2.1. 品目単価(値引/割引後)(税抜き) (BT-146)</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品目単価(値引/割引前)(税抜き)および品目単価値引/割引(税抜き)がある場合、品目単価(値引/割引後)(税抜き)は、品目単価(値引/割引前)(税抜き)より品目単価値引/割引(税抜き)だけ少ない金額と同額でなければならない。</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計算式:</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Meiryo UI" w:cs="Meiryo UI" w:eastAsia="Meiryo UI" w:hAnsi="Meiryo UI"/>
                <w:b w:val="0"/>
                <w:i w:val="0"/>
                <w:smallCaps w:val="0"/>
                <w:strike w:val="0"/>
                <w:color w:val="000000"/>
                <w:sz w:val="18"/>
                <w:szCs w:val="18"/>
                <w:u w:val="none"/>
                <w:shd w:fill="auto" w:val="clear"/>
                <w:vertAlign w:val="baseline"/>
              </w:rPr>
            </w:pP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品目単価(値引/割引後)(税抜き) = 品目単価(値引/割引前)(税抜き)(BT-148) − 品目単価値引/割引(税抜き) (BT-147)</w:t>
            </w:r>
          </w:p>
        </w:tc>
      </w:tr>
    </w:tbl>
    <w:p w:rsidR="00000000" w:rsidDel="00000000" w:rsidP="00000000" w:rsidRDefault="00000000" w:rsidRPr="00000000" w14:paraId="00000039">
      <w:pPr>
        <w:rPr>
          <w:rFonts w:ascii="Meiryo UI" w:cs="Meiryo UI" w:eastAsia="Meiryo UI" w:hAnsi="Meiryo UI"/>
          <w:color w:val="7a2518"/>
          <w:sz w:val="20"/>
          <w:szCs w:val="20"/>
          <w:highlight w:val="white"/>
        </w:rPr>
      </w:pPr>
      <w:r w:rsidDel="00000000" w:rsidR="00000000" w:rsidRPr="00000000">
        <w:rPr>
          <w:rtl w:val="0"/>
        </w:rPr>
      </w:r>
    </w:p>
    <w:p w:rsidR="00000000" w:rsidDel="00000000" w:rsidP="00000000" w:rsidRDefault="00000000" w:rsidRPr="00000000" w14:paraId="0000003A">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color w:val="7a2518"/>
          <w:sz w:val="20"/>
          <w:szCs w:val="20"/>
          <w:highlight w:val="white"/>
          <w:rtl w:val="0"/>
        </w:rPr>
        <w:t xml:space="preserve">UBL例: 品目単価(値引/割引後)(税抜き)</w:t>
      </w:r>
    </w:p>
    <w:p w:rsidR="00000000" w:rsidDel="00000000" w:rsidP="00000000" w:rsidRDefault="00000000" w:rsidRPr="00000000" w14:paraId="0000003B">
      <w:pPr>
        <w:rPr>
          <w:rFonts w:ascii="Meiryo UI" w:cs="Meiryo UI" w:eastAsia="Meiryo UI" w:hAnsi="Meiryo UI"/>
          <w:color w:val="7a2518"/>
          <w:sz w:val="20"/>
          <w:szCs w:val="20"/>
          <w:highlight w:val="white"/>
        </w:rPr>
      </w:pPr>
      <w:r w:rsidDel="00000000" w:rsidR="00000000" w:rsidRPr="00000000">
        <w:rPr/>
        <w:drawing>
          <wp:inline distB="0" distT="0" distL="0" distR="0">
            <wp:extent cx="5612130" cy="1398905"/>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139890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Rule="auto"/>
        <w:rPr>
          <w:rFonts w:ascii="Meiryo UI" w:cs="Meiryo UI" w:eastAsia="Meiryo UI" w:hAnsi="Meiryo UI"/>
          <w:sz w:val="18"/>
          <w:szCs w:val="18"/>
          <w:shd w:fill="fffef7" w:val="clear"/>
        </w:rPr>
      </w:pPr>
      <w:r w:rsidDel="00000000" w:rsidR="00000000" w:rsidRPr="00000000">
        <w:rPr>
          <w:rFonts w:ascii="Meiryo UI" w:cs="Meiryo UI" w:eastAsia="Meiryo UI" w:hAnsi="Meiryo UI"/>
          <w:sz w:val="18"/>
          <w:szCs w:val="18"/>
          <w:highlight w:val="white"/>
          <w:rtl w:val="0"/>
        </w:rPr>
        <w:t xml:space="preserve">❶</w:t>
      </w:r>
      <w:r w:rsidDel="00000000" w:rsidR="00000000" w:rsidRPr="00000000">
        <w:rPr>
          <w:rFonts w:ascii="Meiryo UI" w:cs="Meiryo UI" w:eastAsia="Meiryo UI" w:hAnsi="Meiryo UI"/>
          <w:sz w:val="18"/>
          <w:szCs w:val="18"/>
          <w:shd w:fill="fffef7" w:val="clear"/>
          <w:rtl w:val="0"/>
        </w:rPr>
        <w:t xml:space="preserve">品目単価(値引/割引前)(税抜き)</w:t>
      </w:r>
    </w:p>
    <w:p w:rsidR="00000000" w:rsidDel="00000000" w:rsidP="00000000" w:rsidRDefault="00000000" w:rsidRPr="00000000" w14:paraId="0000003D">
      <w:pPr>
        <w:spacing w:after="0" w:lineRule="auto"/>
        <w:rPr>
          <w:rFonts w:ascii="Meiryo UI" w:cs="Meiryo UI" w:eastAsia="Meiryo UI" w:hAnsi="Meiryo UI"/>
          <w:sz w:val="18"/>
          <w:szCs w:val="18"/>
          <w:shd w:fill="fffef7" w:val="clear"/>
        </w:rPr>
      </w:pPr>
      <w:r w:rsidDel="00000000" w:rsidR="00000000" w:rsidRPr="00000000">
        <w:rPr>
          <w:rFonts w:ascii="Meiryo UI" w:cs="Meiryo UI" w:eastAsia="Meiryo UI" w:hAnsi="Meiryo UI"/>
          <w:sz w:val="18"/>
          <w:szCs w:val="18"/>
          <w:shd w:fill="fffef7" w:val="clear"/>
          <w:rtl w:val="0"/>
        </w:rPr>
        <w:t xml:space="preserve">❷品目単価値引/割引(税抜き)</w:t>
      </w:r>
    </w:p>
    <w:p w:rsidR="00000000" w:rsidDel="00000000" w:rsidP="00000000" w:rsidRDefault="00000000" w:rsidRPr="00000000" w14:paraId="0000003E">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shd w:fill="fffef7" w:val="clear"/>
          <w:rtl w:val="0"/>
        </w:rPr>
        <w:t xml:space="preserve">❸品目単価(値引/割引後)(税抜き) = 品目単価(値引/割引前)(税抜き) − 品目単価値引/割引(税抜き)</w:t>
      </w:r>
      <w:r w:rsidDel="00000000" w:rsidR="00000000" w:rsidRPr="00000000">
        <w:rPr>
          <w:rtl w:val="0"/>
        </w:rPr>
      </w:r>
    </w:p>
    <w:p w:rsidR="00000000" w:rsidDel="00000000" w:rsidP="00000000" w:rsidRDefault="00000000" w:rsidRPr="00000000" w14:paraId="0000003F">
      <w:pPr>
        <w:rPr>
          <w:rFonts w:ascii="Meiryo UI" w:cs="Meiryo UI" w:eastAsia="Meiryo UI" w:hAnsi="Meiryo UI"/>
          <w:color w:val="7a2518"/>
          <w:sz w:val="20"/>
          <w:szCs w:val="20"/>
          <w:highlight w:val="white"/>
        </w:rPr>
      </w:pPr>
      <w:r w:rsidDel="00000000" w:rsidR="00000000" w:rsidRPr="00000000">
        <w:rPr>
          <w:rtl w:val="0"/>
        </w:rPr>
      </w:r>
    </w:p>
    <w:p w:rsidR="00000000" w:rsidDel="00000000" w:rsidP="00000000" w:rsidRDefault="00000000" w:rsidRPr="00000000" w14:paraId="00000040">
      <w:pPr>
        <w:pStyle w:val="Heading4"/>
        <w:shd w:fill="ffffff" w:val="clear"/>
        <w:spacing w:after="120" w:before="240" w:lineRule="auto"/>
        <w:rPr>
          <w:rFonts w:ascii="Meiryo UI" w:cs="Meiryo UI" w:eastAsia="Meiryo UI" w:hAnsi="Meiryo UI"/>
          <w:i w:val="0"/>
          <w:color w:val="ba3925"/>
          <w:sz w:val="28"/>
          <w:szCs w:val="28"/>
        </w:rPr>
      </w:pPr>
      <w:r w:rsidDel="00000000" w:rsidR="00000000" w:rsidRPr="00000000">
        <w:rPr>
          <w:rFonts w:ascii="Meiryo UI" w:cs="Meiryo UI" w:eastAsia="Meiryo UI" w:hAnsi="Meiryo UI"/>
          <w:i w:val="0"/>
          <w:color w:val="ba3925"/>
          <w:sz w:val="28"/>
          <w:szCs w:val="28"/>
          <w:rtl w:val="0"/>
        </w:rPr>
        <w:t xml:space="preserve">9.2.2. 値引/割引後請求書明細行金額</w:t>
      </w:r>
      <w:r w:rsidDel="00000000" w:rsidR="00000000" w:rsidRPr="00000000">
        <w:rPr>
          <w:rFonts w:ascii="Meiryo UI" w:cs="Meiryo UI" w:eastAsia="Meiryo UI" w:hAnsi="Meiryo UI"/>
          <w:i w:val="0"/>
          <w:color w:val="ba3925"/>
          <w:sz w:val="28"/>
          <w:szCs w:val="28"/>
          <w:highlight w:val="yellow"/>
          <w:rtl w:val="0"/>
        </w:rPr>
        <w:t xml:space="preserve">(税抜き)</w:t>
      </w:r>
      <w:r w:rsidDel="00000000" w:rsidR="00000000" w:rsidRPr="00000000">
        <w:rPr>
          <w:rFonts w:ascii="Meiryo UI" w:cs="Meiryo UI" w:eastAsia="Meiryo UI" w:hAnsi="Meiryo UI"/>
          <w:i w:val="0"/>
          <w:color w:val="ba3925"/>
          <w:sz w:val="28"/>
          <w:szCs w:val="28"/>
          <w:rtl w:val="0"/>
        </w:rPr>
        <w:t xml:space="preserve"> (BT-131)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値引/割引後請求書明細行金額</w:t>
      </w:r>
      <w:r w:rsidDel="00000000" w:rsidR="00000000" w:rsidRPr="00000000">
        <w:rPr>
          <w:rFonts w:ascii="Meiryo UI" w:cs="Meiryo UI" w:eastAsia="Meiryo UI" w:hAnsi="Meiryo UI"/>
          <w:b w:val="0"/>
          <w:i w:val="0"/>
          <w:smallCaps w:val="0"/>
          <w:strike w:val="0"/>
          <w:color w:val="ff0000"/>
          <w:sz w:val="20"/>
          <w:szCs w:val="20"/>
          <w:highlight w:val="yellow"/>
          <w:u w:val="none"/>
          <w:vertAlign w:val="baseline"/>
          <w:rtl w:val="0"/>
        </w:rPr>
        <w:t xml:space="preserve">(税抜き)</w:t>
      </w: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(BT-131)は、その名称が示すとおり、消費税を含まない値引/割引後金額であり、明細行レベルの返還請求と明細行レベルの追加請求を含みます。</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値引/割引後請求書明細行金額</w:t>
      </w:r>
      <w:r w:rsidDel="00000000" w:rsidR="00000000" w:rsidRPr="00000000">
        <w:rPr>
          <w:rFonts w:ascii="Meiryo UI" w:cs="Meiryo UI" w:eastAsia="Meiryo UI" w:hAnsi="Meiryo UI"/>
          <w:b w:val="0"/>
          <w:i w:val="0"/>
          <w:smallCaps w:val="0"/>
          <w:strike w:val="0"/>
          <w:color w:val="ff0000"/>
          <w:sz w:val="20"/>
          <w:szCs w:val="20"/>
          <w:highlight w:val="yellow"/>
          <w:u w:val="none"/>
          <w:vertAlign w:val="baseline"/>
          <w:rtl w:val="0"/>
        </w:rPr>
        <w:t xml:space="preserve">(税抜き)</w:t>
      </w: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の計算式は以下のとおり。</w:t>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Meiryo UI" w:cs="Meiryo UI" w:eastAsia="Meiryo UI" w:hAnsi="Meiryo UI"/>
                <w:b w:val="0"/>
                <w:i w:val="0"/>
                <w:smallCaps w:val="0"/>
                <w:strike w:val="0"/>
                <w:color w:val="000000"/>
                <w:sz w:val="18"/>
                <w:szCs w:val="18"/>
                <w:u w:val="none"/>
                <w:shd w:fill="auto" w:val="clear"/>
                <w:vertAlign w:val="baseline"/>
              </w:rPr>
            </w:pP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値引/割引後請求書明細行金額</w:t>
            </w:r>
            <w:r w:rsidDel="00000000" w:rsidR="00000000" w:rsidRPr="00000000">
              <w:rPr>
                <w:rFonts w:ascii="Meiryo UI" w:cs="Meiryo UI" w:eastAsia="Meiryo UI" w:hAnsi="Meiryo UI"/>
                <w:b w:val="0"/>
                <w:i w:val="0"/>
                <w:smallCaps w:val="0"/>
                <w:strike w:val="0"/>
                <w:color w:val="ff0000"/>
                <w:sz w:val="18"/>
                <w:szCs w:val="18"/>
                <w:highlight w:val="yellow"/>
                <w:u w:val="none"/>
                <w:vertAlign w:val="baseline"/>
                <w:rtl w:val="0"/>
              </w:rPr>
              <w:t xml:space="preserve">(税抜き)</w:t>
            </w: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 = (品目単価(値引/割引後)(税抜き)(BT146) ÷ 品目単価基準数量(BT-149)) × (請求される数量(BT-129)) + 請求書明細行の追加請求金額(税抜き)(BT-141) - 請求書明細行の返還請求金額(税抜き)(BT-136)</w:t>
            </w:r>
          </w:p>
        </w:tc>
      </w:tr>
    </w:tbl>
    <w:p w:rsidR="00000000" w:rsidDel="00000000" w:rsidP="00000000" w:rsidRDefault="00000000" w:rsidRPr="00000000" w14:paraId="00000044">
      <w:pPr>
        <w:rPr>
          <w:rFonts w:ascii="Meiryo UI" w:cs="Meiryo UI" w:eastAsia="Meiryo UI" w:hAnsi="Meiryo UI"/>
          <w:sz w:val="20"/>
          <w:szCs w:val="20"/>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7699"/>
        <w:tblGridChange w:id="0">
          <w:tblGrid>
            <w:gridCol w:w="1129"/>
            <w:gridCol w:w="7699"/>
          </w:tblGrid>
        </w:tblGridChange>
      </w:tblGrid>
      <w:tr>
        <w:trPr>
          <w:cantSplit w:val="0"/>
          <w:tblHeader w:val="0"/>
        </w:trPr>
        <w:tc>
          <w:tcPr/>
          <w:p w:rsidR="00000000" w:rsidDel="00000000" w:rsidP="00000000" w:rsidRDefault="00000000" w:rsidRPr="00000000" w14:paraId="00000045">
            <w:pPr>
              <w:rPr>
                <w:rFonts w:ascii="Meiryo UI" w:cs="Meiryo UI" w:eastAsia="Meiryo UI" w:hAnsi="Meiryo UI"/>
                <w:sz w:val="20"/>
                <w:szCs w:val="20"/>
              </w:rPr>
            </w:pPr>
            <w:r w:rsidDel="00000000" w:rsidR="00000000" w:rsidRPr="00000000">
              <w:rPr/>
              <w:drawing>
                <wp:inline distB="0" distT="0" distL="0" distR="0">
                  <wp:extent cx="542925" cy="514350"/>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925" cy="514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6">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値引/割引後請求書明細行金額</w:t>
            </w:r>
            <w:r w:rsidDel="00000000" w:rsidR="00000000" w:rsidRPr="00000000">
              <w:rPr>
                <w:rFonts w:ascii="Meiryo UI" w:cs="Meiryo UI" w:eastAsia="Meiryo UI" w:hAnsi="Meiryo UI"/>
                <w:color w:val="ff0000"/>
                <w:sz w:val="18"/>
                <w:szCs w:val="18"/>
                <w:highlight w:val="yellow"/>
                <w:rtl w:val="0"/>
              </w:rPr>
              <w:t xml:space="preserve">(税抜き)</w:t>
            </w:r>
            <w:r w:rsidDel="00000000" w:rsidR="00000000" w:rsidRPr="00000000">
              <w:rPr>
                <w:rFonts w:ascii="Meiryo UI" w:cs="Meiryo UI" w:eastAsia="Meiryo UI" w:hAnsi="Meiryo UI"/>
                <w:sz w:val="18"/>
                <w:szCs w:val="18"/>
                <w:rtl w:val="0"/>
              </w:rPr>
              <w:t xml:space="preserve">は小数点以下、</w:t>
            </w:r>
            <w:sdt>
              <w:sdtPr>
                <w:tag w:val="goog_rdk_16"/>
              </w:sdtPr>
              <w:sdtContent>
                <w:ins w:author="EIPA SAP" w:id="5" w:date="2021-07-23T01:28:41Z">
                  <w:r w:rsidDel="00000000" w:rsidR="00000000" w:rsidRPr="00000000">
                    <w:rPr>
                      <w:rFonts w:ascii="Meiryo UI" w:cs="Meiryo UI" w:eastAsia="Meiryo UI" w:hAnsi="Meiryo UI"/>
                      <w:sz w:val="18"/>
                      <w:szCs w:val="18"/>
                      <w:rtl w:val="0"/>
                    </w:rPr>
                    <w:t xml:space="preserve">丸め</w:t>
                  </w:r>
                </w:ins>
              </w:sdtContent>
            </w:sdt>
            <w:sdt>
              <w:sdtPr>
                <w:tag w:val="goog_rdk_17"/>
              </w:sdtPr>
              <w:sdtContent>
                <w:del w:author="EIPA SAP" w:id="5" w:date="2021-07-23T01:28:41Z">
                  <w:r w:rsidDel="00000000" w:rsidR="00000000" w:rsidRPr="00000000">
                    <w:rPr>
                      <w:rFonts w:ascii="Meiryo UI" w:cs="Meiryo UI" w:eastAsia="Meiryo UI" w:hAnsi="Meiryo UI"/>
                      <w:sz w:val="18"/>
                      <w:szCs w:val="18"/>
                      <w:rtl w:val="0"/>
                    </w:rPr>
                    <w:delText xml:space="preserve">四捨五入され</w:delText>
                  </w:r>
                </w:del>
              </w:sdtContent>
            </w:sdt>
            <w:sdt>
              <w:sdtPr>
                <w:tag w:val="goog_rdk_18"/>
              </w:sdtPr>
              <w:sdtContent>
                <w:ins w:author="EIPA SAP" w:id="5" w:date="2021-07-23T01:28:41Z">
                  <w:r w:rsidDel="00000000" w:rsidR="00000000" w:rsidRPr="00000000">
                    <w:rPr>
                      <w:rFonts w:ascii="Meiryo UI" w:cs="Meiryo UI" w:eastAsia="Meiryo UI" w:hAnsi="Meiryo UI"/>
                      <w:sz w:val="18"/>
                      <w:szCs w:val="18"/>
                      <w:rtl w:val="0"/>
                    </w:rPr>
                    <w:t xml:space="preserve">られ</w:t>
                  </w:r>
                </w:ins>
              </w:sdtContent>
            </w:sdt>
            <w:r w:rsidDel="00000000" w:rsidR="00000000" w:rsidRPr="00000000">
              <w:rPr>
                <w:rFonts w:ascii="Meiryo UI" w:cs="Meiryo UI" w:eastAsia="Meiryo UI" w:hAnsi="Meiryo UI"/>
                <w:sz w:val="18"/>
                <w:szCs w:val="18"/>
                <w:rtl w:val="0"/>
              </w:rPr>
              <w:t xml:space="preserve">なければならないため、計算の他の部分も別々に</w:t>
            </w:r>
            <w:sdt>
              <w:sdtPr>
                <w:tag w:val="goog_rdk_19"/>
              </w:sdtPr>
              <w:sdtContent>
                <w:ins w:author="EIPA SAP" w:id="6" w:date="2021-07-23T01:28:29Z">
                  <w:r w:rsidDel="00000000" w:rsidR="00000000" w:rsidRPr="00000000">
                    <w:rPr>
                      <w:rFonts w:ascii="Meiryo UI" w:cs="Meiryo UI" w:eastAsia="Meiryo UI" w:hAnsi="Meiryo UI"/>
                      <w:sz w:val="18"/>
                      <w:szCs w:val="18"/>
                      <w:rtl w:val="0"/>
                    </w:rPr>
                    <w:t xml:space="preserve">丸め</w:t>
                  </w:r>
                </w:ins>
              </w:sdtContent>
            </w:sdt>
            <w:sdt>
              <w:sdtPr>
                <w:tag w:val="goog_rdk_20"/>
              </w:sdtPr>
              <w:sdtContent>
                <w:del w:author="EIPA SAP" w:id="6" w:date="2021-07-23T01:28:29Z">
                  <w:r w:rsidDel="00000000" w:rsidR="00000000" w:rsidRPr="00000000">
                    <w:rPr>
                      <w:rFonts w:ascii="Meiryo UI" w:cs="Meiryo UI" w:eastAsia="Meiryo UI" w:hAnsi="Meiryo UI"/>
                      <w:sz w:val="18"/>
                      <w:szCs w:val="18"/>
                      <w:rtl w:val="0"/>
                    </w:rPr>
                    <w:delText xml:space="preserve">四捨五入され</w:delText>
                  </w:r>
                </w:del>
              </w:sdtContent>
            </w:sdt>
            <w:sdt>
              <w:sdtPr>
                <w:tag w:val="goog_rdk_21"/>
              </w:sdtPr>
              <w:sdtContent>
                <w:ins w:author="EIPA SAP" w:id="6" w:date="2021-07-23T01:28:29Z">
                  <w:r w:rsidDel="00000000" w:rsidR="00000000" w:rsidRPr="00000000">
                    <w:rPr>
                      <w:rFonts w:ascii="Meiryo UI" w:cs="Meiryo UI" w:eastAsia="Meiryo UI" w:hAnsi="Meiryo UI"/>
                      <w:sz w:val="18"/>
                      <w:szCs w:val="18"/>
                      <w:rtl w:val="0"/>
                    </w:rPr>
                    <w:t xml:space="preserve">られ</w:t>
                  </w:r>
                </w:ins>
              </w:sdtContent>
            </w:sdt>
            <w:r w:rsidDel="00000000" w:rsidR="00000000" w:rsidRPr="00000000">
              <w:rPr>
                <w:rFonts w:ascii="Meiryo UI" w:cs="Meiryo UI" w:eastAsia="Meiryo UI" w:hAnsi="Meiryo UI"/>
                <w:sz w:val="18"/>
                <w:szCs w:val="18"/>
                <w:rtl w:val="0"/>
              </w:rPr>
              <w:t xml:space="preserve">なければならないことに留意する。</w:t>
            </w:r>
          </w:p>
          <w:p w:rsidR="00000000" w:rsidDel="00000000" w:rsidP="00000000" w:rsidRDefault="00000000" w:rsidRPr="00000000" w14:paraId="00000047">
            <w:pPr>
              <w:rPr>
                <w:rFonts w:ascii="Meiryo UI" w:cs="Meiryo UI" w:eastAsia="Meiryo UI" w:hAnsi="Meiryo UI"/>
                <w:sz w:val="20"/>
                <w:szCs w:val="20"/>
              </w:rPr>
            </w:pPr>
            <w:r w:rsidDel="00000000" w:rsidR="00000000" w:rsidRPr="00000000">
              <w:rPr>
                <w:rFonts w:ascii="Meiryo UI" w:cs="Meiryo UI" w:eastAsia="Meiryo UI" w:hAnsi="Meiryo UI"/>
                <w:sz w:val="18"/>
                <w:szCs w:val="18"/>
                <w:rtl w:val="0"/>
              </w:rPr>
              <w:t xml:space="preserve">すなわち、値引/割引後請求書明細行金額</w:t>
            </w:r>
            <w:r w:rsidDel="00000000" w:rsidR="00000000" w:rsidRPr="00000000">
              <w:rPr>
                <w:rFonts w:ascii="Meiryo UI" w:cs="Meiryo UI" w:eastAsia="Meiryo UI" w:hAnsi="Meiryo UI"/>
                <w:color w:val="ff0000"/>
                <w:sz w:val="18"/>
                <w:szCs w:val="18"/>
                <w:highlight w:val="yellow"/>
                <w:rtl w:val="0"/>
              </w:rPr>
              <w:t xml:space="preserve">(税抜き)</w:t>
            </w:r>
            <w:r w:rsidDel="00000000" w:rsidR="00000000" w:rsidRPr="00000000">
              <w:rPr>
                <w:rFonts w:ascii="Meiryo UI" w:cs="Meiryo UI" w:eastAsia="Meiryo UI" w:hAnsi="Meiryo UI"/>
                <w:sz w:val="18"/>
                <w:szCs w:val="18"/>
                <w:rtl w:val="0"/>
              </w:rPr>
              <w:t xml:space="preserve"> = (品目単価(値引/割引後)(税抜き)(BT-146) ÷ 品目単価基準数量(BT-149)) × (請求される数量(BT-129)) の結果は小数点以下</w:t>
            </w:r>
            <w:sdt>
              <w:sdtPr>
                <w:tag w:val="goog_rdk_22"/>
              </w:sdtPr>
              <w:sdtContent>
                <w:ins w:author="EIPA SAP" w:id="7" w:date="2021-07-23T01:30:31Z">
                  <w:r w:rsidDel="00000000" w:rsidR="00000000" w:rsidRPr="00000000">
                    <w:rPr>
                      <w:rFonts w:ascii="Meiryo UI" w:cs="Meiryo UI" w:eastAsia="Meiryo UI" w:hAnsi="Meiryo UI"/>
                      <w:sz w:val="18"/>
                      <w:szCs w:val="18"/>
                      <w:rtl w:val="0"/>
                    </w:rPr>
                    <w:t xml:space="preserve">丸め</w:t>
                  </w:r>
                </w:ins>
              </w:sdtContent>
            </w:sdt>
            <w:sdt>
              <w:sdtPr>
                <w:tag w:val="goog_rdk_23"/>
              </w:sdtPr>
              <w:sdtContent>
                <w:del w:author="EIPA SAP" w:id="7" w:date="2021-07-23T01:30:31Z">
                  <w:r w:rsidDel="00000000" w:rsidR="00000000" w:rsidRPr="00000000">
                    <w:rPr>
                      <w:rFonts w:ascii="Meiryo UI" w:cs="Meiryo UI" w:eastAsia="Meiryo UI" w:hAnsi="Meiryo UI"/>
                      <w:sz w:val="18"/>
                      <w:szCs w:val="18"/>
                      <w:rtl w:val="0"/>
                    </w:rPr>
                    <w:delText xml:space="preserve">四捨五入され</w:delText>
                  </w:r>
                </w:del>
              </w:sdtContent>
            </w:sdt>
            <w:sdt>
              <w:sdtPr>
                <w:tag w:val="goog_rdk_24"/>
              </w:sdtPr>
              <w:sdtContent>
                <w:ins w:author="EIPA SAP" w:id="7" w:date="2021-07-23T01:30:31Z">
                  <w:r w:rsidDel="00000000" w:rsidR="00000000" w:rsidRPr="00000000">
                    <w:rPr>
                      <w:rFonts w:ascii="Meiryo UI" w:cs="Meiryo UI" w:eastAsia="Meiryo UI" w:hAnsi="Meiryo UI"/>
                      <w:sz w:val="18"/>
                      <w:szCs w:val="18"/>
                      <w:rtl w:val="0"/>
                    </w:rPr>
                    <w:t xml:space="preserve">られ</w:t>
                  </w:r>
                </w:ins>
              </w:sdtContent>
            </w:sdt>
            <w:r w:rsidDel="00000000" w:rsidR="00000000" w:rsidRPr="00000000">
              <w:rPr>
                <w:rFonts w:ascii="Meiryo UI" w:cs="Meiryo UI" w:eastAsia="Meiryo UI" w:hAnsi="Meiryo UI"/>
                <w:sz w:val="18"/>
                <w:szCs w:val="18"/>
                <w:rtl w:val="0"/>
              </w:rPr>
              <w:t xml:space="preserve">なければならず、返還請求/追加請求の金額もまた、別々に</w:t>
            </w:r>
            <w:sdt>
              <w:sdtPr>
                <w:tag w:val="goog_rdk_25"/>
              </w:sdtPr>
              <w:sdtContent>
                <w:ins w:author="EIPA SAP" w:id="8" w:date="2021-07-23T01:30:45Z">
                  <w:r w:rsidDel="00000000" w:rsidR="00000000" w:rsidRPr="00000000">
                    <w:rPr>
                      <w:rFonts w:ascii="Meiryo UI" w:cs="Meiryo UI" w:eastAsia="Meiryo UI" w:hAnsi="Meiryo UI"/>
                      <w:sz w:val="18"/>
                      <w:szCs w:val="18"/>
                      <w:rtl w:val="0"/>
                    </w:rPr>
                    <w:t xml:space="preserve">丸め</w:t>
                  </w:r>
                </w:ins>
              </w:sdtContent>
            </w:sdt>
            <w:sdt>
              <w:sdtPr>
                <w:tag w:val="goog_rdk_26"/>
              </w:sdtPr>
              <w:sdtContent>
                <w:del w:author="EIPA SAP" w:id="8" w:date="2021-07-23T01:30:45Z">
                  <w:r w:rsidDel="00000000" w:rsidR="00000000" w:rsidRPr="00000000">
                    <w:rPr>
                      <w:rFonts w:ascii="Meiryo UI" w:cs="Meiryo UI" w:eastAsia="Meiryo UI" w:hAnsi="Meiryo UI"/>
                      <w:sz w:val="18"/>
                      <w:szCs w:val="18"/>
                      <w:rtl w:val="0"/>
                    </w:rPr>
                    <w:delText xml:space="preserve">四捨五入され</w:delText>
                  </w:r>
                </w:del>
              </w:sdtContent>
            </w:sdt>
            <w:sdt>
              <w:sdtPr>
                <w:tag w:val="goog_rdk_27"/>
              </w:sdtPr>
              <w:sdtContent>
                <w:ins w:author="EIPA SAP" w:id="8" w:date="2021-07-23T01:30:45Z">
                  <w:r w:rsidDel="00000000" w:rsidR="00000000" w:rsidRPr="00000000">
                    <w:rPr>
                      <w:rFonts w:ascii="Meiryo UI" w:cs="Meiryo UI" w:eastAsia="Meiryo UI" w:hAnsi="Meiryo UI"/>
                      <w:sz w:val="18"/>
                      <w:szCs w:val="18"/>
                      <w:rtl w:val="0"/>
                    </w:rPr>
                    <w:t xml:space="preserve">られ</w:t>
                  </w:r>
                </w:ins>
              </w:sdtContent>
            </w:sdt>
            <w:r w:rsidDel="00000000" w:rsidR="00000000" w:rsidRPr="00000000">
              <w:rPr>
                <w:rFonts w:ascii="Meiryo UI" w:cs="Meiryo UI" w:eastAsia="Meiryo UI" w:hAnsi="Meiryo UI"/>
                <w:sz w:val="18"/>
                <w:szCs w:val="18"/>
                <w:rtl w:val="0"/>
              </w:rPr>
              <w:t xml:space="preserve">なければならない。</w:t>
            </w:r>
            <w:r w:rsidDel="00000000" w:rsidR="00000000" w:rsidRPr="00000000">
              <w:rPr>
                <w:rtl w:val="0"/>
              </w:rPr>
            </w:r>
          </w:p>
        </w:tc>
      </w:tr>
    </w:tbl>
    <w:p w:rsidR="00000000" w:rsidDel="00000000" w:rsidP="00000000" w:rsidRDefault="00000000" w:rsidRPr="00000000" w14:paraId="00000048">
      <w:pPr>
        <w:rPr>
          <w:rFonts w:ascii="Meiryo UI" w:cs="Meiryo UI" w:eastAsia="Meiryo UI" w:hAnsi="Meiryo UI"/>
          <w:color w:val="7a2518"/>
          <w:sz w:val="20"/>
          <w:szCs w:val="20"/>
          <w:highlight w:val="white"/>
        </w:rPr>
      </w:pPr>
      <w:r w:rsidDel="00000000" w:rsidR="00000000" w:rsidRPr="00000000">
        <w:rPr>
          <w:rtl w:val="0"/>
        </w:rPr>
      </w:r>
    </w:p>
    <w:p w:rsidR="00000000" w:rsidDel="00000000" w:rsidP="00000000" w:rsidRDefault="00000000" w:rsidRPr="00000000" w14:paraId="00000049">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color w:val="7a2518"/>
          <w:sz w:val="20"/>
          <w:szCs w:val="20"/>
          <w:highlight w:val="white"/>
          <w:rtl w:val="0"/>
        </w:rPr>
        <w:t xml:space="preserve">UBL例: 請求書明細行の返還請求金額(税抜き)/請求書明細行の追加請求金額(税抜き)がない場合の、値引/割引後請求書明細行金額</w:t>
      </w:r>
      <w:r w:rsidDel="00000000" w:rsidR="00000000" w:rsidRPr="00000000">
        <w:rPr>
          <w:rFonts w:ascii="Meiryo UI" w:cs="Meiryo UI" w:eastAsia="Meiryo UI" w:hAnsi="Meiryo UI"/>
          <w:color w:val="7a2518"/>
          <w:sz w:val="20"/>
          <w:szCs w:val="20"/>
          <w:highlight w:val="yellow"/>
          <w:rtl w:val="0"/>
        </w:rPr>
        <w:t xml:space="preserve">(税抜き)</w:t>
      </w:r>
      <w:r w:rsidDel="00000000" w:rsidR="00000000" w:rsidRPr="00000000">
        <w:rPr>
          <w:rtl w:val="0"/>
        </w:rPr>
      </w:r>
    </w:p>
    <w:p w:rsidR="00000000" w:rsidDel="00000000" w:rsidP="00000000" w:rsidRDefault="00000000" w:rsidRPr="00000000" w14:paraId="0000004A">
      <w:pPr>
        <w:rPr>
          <w:rFonts w:ascii="Meiryo UI" w:cs="Meiryo UI" w:eastAsia="Meiryo UI" w:hAnsi="Meiryo UI"/>
          <w:color w:val="7a2518"/>
          <w:sz w:val="20"/>
          <w:szCs w:val="20"/>
          <w:highlight w:val="white"/>
        </w:rPr>
      </w:pPr>
      <w:r w:rsidDel="00000000" w:rsidR="00000000" w:rsidRPr="00000000">
        <w:rPr/>
        <w:drawing>
          <wp:inline distB="0" distT="0" distL="0" distR="0">
            <wp:extent cx="5612130" cy="1416050"/>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❶</w:t>
      </w:r>
      <w:r w:rsidDel="00000000" w:rsidR="00000000" w:rsidRPr="00000000">
        <w:rPr>
          <w:rFonts w:ascii="Meiryo UI" w:cs="Meiryo UI" w:eastAsia="Meiryo UI" w:hAnsi="Meiryo UI"/>
          <w:sz w:val="18"/>
          <w:szCs w:val="18"/>
          <w:rtl w:val="0"/>
        </w:rPr>
        <w:t xml:space="preserve">品目単価(値引/割引後)(税抜き)</w:t>
      </w:r>
      <w:r w:rsidDel="00000000" w:rsidR="00000000" w:rsidRPr="00000000">
        <w:rPr>
          <w:rtl w:val="0"/>
        </w:rPr>
      </w:r>
    </w:p>
    <w:p w:rsidR="00000000" w:rsidDel="00000000" w:rsidP="00000000" w:rsidRDefault="00000000" w:rsidRPr="00000000" w14:paraId="0000004C">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❷</w:t>
      </w:r>
      <w:r w:rsidDel="00000000" w:rsidR="00000000" w:rsidRPr="00000000">
        <w:rPr>
          <w:rFonts w:ascii="Meiryo UI" w:cs="Meiryo UI" w:eastAsia="Meiryo UI" w:hAnsi="Meiryo UI"/>
          <w:sz w:val="18"/>
          <w:szCs w:val="18"/>
          <w:rtl w:val="0"/>
        </w:rPr>
        <w:t xml:space="preserve">品目単価基準数量</w:t>
      </w:r>
      <w:r w:rsidDel="00000000" w:rsidR="00000000" w:rsidRPr="00000000">
        <w:rPr>
          <w:rtl w:val="0"/>
        </w:rPr>
      </w:r>
    </w:p>
    <w:p w:rsidR="00000000" w:rsidDel="00000000" w:rsidP="00000000" w:rsidRDefault="00000000" w:rsidRPr="00000000" w14:paraId="0000004D">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❸</w:t>
      </w:r>
      <w:r w:rsidDel="00000000" w:rsidR="00000000" w:rsidRPr="00000000">
        <w:rPr>
          <w:rFonts w:ascii="Meiryo UI" w:cs="Meiryo UI" w:eastAsia="Meiryo UI" w:hAnsi="Meiryo UI"/>
          <w:sz w:val="18"/>
          <w:szCs w:val="18"/>
          <w:rtl w:val="0"/>
        </w:rPr>
        <w:t xml:space="preserve">請求される数量</w:t>
      </w:r>
      <w:r w:rsidDel="00000000" w:rsidR="00000000" w:rsidRPr="00000000">
        <w:rPr>
          <w:rtl w:val="0"/>
        </w:rPr>
      </w:r>
    </w:p>
    <w:p w:rsidR="00000000" w:rsidDel="00000000" w:rsidP="00000000" w:rsidRDefault="00000000" w:rsidRPr="00000000" w14:paraId="0000004E">
      <w:pPr>
        <w:spacing w:after="0" w:lineRule="auto"/>
        <w:rPr>
          <w:rFonts w:ascii="Meiryo UI" w:cs="Meiryo UI" w:eastAsia="Meiryo UI" w:hAnsi="Meiryo UI"/>
          <w:sz w:val="18"/>
          <w:szCs w:val="18"/>
        </w:rPr>
      </w:pPr>
      <w:r w:rsidDel="00000000" w:rsidR="00000000" w:rsidRPr="00000000">
        <w:rPr>
          <w:rFonts w:ascii="Meiryo UI" w:cs="Meiryo UI" w:eastAsia="Meiryo UI" w:hAnsi="Meiryo UI"/>
          <w:sz w:val="18"/>
          <w:szCs w:val="18"/>
          <w:highlight w:val="white"/>
          <w:rtl w:val="0"/>
        </w:rPr>
        <w:t xml:space="preserve">❹</w:t>
      </w:r>
      <w:r w:rsidDel="00000000" w:rsidR="00000000" w:rsidRPr="00000000">
        <w:rPr>
          <w:rFonts w:ascii="Meiryo UI" w:cs="Meiryo UI" w:eastAsia="Meiryo UI" w:hAnsi="Meiryo UI"/>
          <w:sz w:val="18"/>
          <w:szCs w:val="18"/>
          <w:rtl w:val="0"/>
        </w:rPr>
        <w:t xml:space="preserve">値引/割引後請求書明細行金額</w:t>
      </w:r>
      <w:r w:rsidDel="00000000" w:rsidR="00000000" w:rsidRPr="00000000">
        <w:rPr>
          <w:rFonts w:ascii="Meiryo UI" w:cs="Meiryo UI" w:eastAsia="Meiryo UI" w:hAnsi="Meiryo UI"/>
          <w:color w:val="ff0000"/>
          <w:sz w:val="18"/>
          <w:szCs w:val="18"/>
          <w:highlight w:val="yellow"/>
          <w:rtl w:val="0"/>
        </w:rPr>
        <w:t xml:space="preserve">(税抜き)</w:t>
      </w:r>
      <w:r w:rsidDel="00000000" w:rsidR="00000000" w:rsidRPr="00000000">
        <w:rPr>
          <w:rFonts w:ascii="Meiryo UI" w:cs="Meiryo UI" w:eastAsia="Meiryo UI" w:hAnsi="Meiryo UI"/>
          <w:sz w:val="18"/>
          <w:szCs w:val="18"/>
          <w:rtl w:val="0"/>
        </w:rPr>
        <w:t xml:space="preserve"> = (品目単価(値引/割引後)(税抜き) ÷ 品目単価基準数量) × (請求される数量)</w:t>
      </w:r>
    </w:p>
    <w:p w:rsidR="00000000" w:rsidDel="00000000" w:rsidP="00000000" w:rsidRDefault="00000000" w:rsidRPr="00000000" w14:paraId="0000004F">
      <w:pPr>
        <w:rPr>
          <w:rFonts w:ascii="Meiryo UI" w:cs="Meiryo UI" w:eastAsia="Meiryo UI" w:hAnsi="Meiryo UI"/>
          <w:sz w:val="20"/>
          <w:szCs w:val="20"/>
        </w:rPr>
      </w:pPr>
      <w:r w:rsidDel="00000000" w:rsidR="00000000" w:rsidRPr="00000000">
        <w:rPr>
          <w:rtl w:val="0"/>
        </w:rPr>
      </w:r>
    </w:p>
    <w:p w:rsidR="00000000" w:rsidDel="00000000" w:rsidP="00000000" w:rsidRDefault="00000000" w:rsidRPr="00000000" w14:paraId="00000050">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color w:val="7a2518"/>
          <w:sz w:val="20"/>
          <w:szCs w:val="20"/>
          <w:highlight w:val="white"/>
          <w:rtl w:val="0"/>
        </w:rPr>
        <w:t xml:space="preserve">UBL例: 請求書明細行の返還請求金額(税抜き)/請求書明細行の追加請求金額(税抜き)の両方がある場合の、値引/割引後請求書明細行金額</w:t>
      </w:r>
      <w:r w:rsidDel="00000000" w:rsidR="00000000" w:rsidRPr="00000000">
        <w:rPr>
          <w:rFonts w:ascii="Meiryo UI" w:cs="Meiryo UI" w:eastAsia="Meiryo UI" w:hAnsi="Meiryo UI"/>
          <w:color w:val="7a2518"/>
          <w:sz w:val="20"/>
          <w:szCs w:val="20"/>
          <w:highlight w:val="yellow"/>
          <w:rtl w:val="0"/>
        </w:rPr>
        <w:t xml:space="preserve">(税抜き)</w:t>
      </w:r>
      <w:r w:rsidDel="00000000" w:rsidR="00000000" w:rsidRPr="00000000">
        <w:rPr>
          <w:rtl w:val="0"/>
        </w:rPr>
      </w:r>
    </w:p>
    <w:p w:rsidR="00000000" w:rsidDel="00000000" w:rsidP="00000000" w:rsidRDefault="00000000" w:rsidRPr="00000000" w14:paraId="00000051">
      <w:pPr>
        <w:rPr>
          <w:rFonts w:ascii="Meiryo UI" w:cs="Meiryo UI" w:eastAsia="Meiryo UI" w:hAnsi="Meiryo UI"/>
          <w:sz w:val="20"/>
          <w:szCs w:val="20"/>
        </w:rPr>
      </w:pPr>
      <w:r w:rsidDel="00000000" w:rsidR="00000000" w:rsidRPr="00000000">
        <w:rPr>
          <w:rFonts w:ascii="Meiryo UI" w:cs="Meiryo UI" w:eastAsia="Meiryo UI" w:hAnsi="Meiryo UI"/>
          <w:sz w:val="20"/>
          <w:szCs w:val="20"/>
        </w:rPr>
        <w:drawing>
          <wp:inline distB="0" distT="0" distL="0" distR="0">
            <wp:extent cx="5612130" cy="3510915"/>
            <wp:effectExtent b="0" l="0" r="0" t="0"/>
            <wp:docPr id="2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12130" cy="35109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❶</w:t>
      </w:r>
      <w:r w:rsidDel="00000000" w:rsidR="00000000" w:rsidRPr="00000000">
        <w:rPr>
          <w:rFonts w:ascii="Meiryo UI" w:cs="Meiryo UI" w:eastAsia="Meiryo UI" w:hAnsi="Meiryo UI"/>
          <w:sz w:val="18"/>
          <w:szCs w:val="18"/>
          <w:rtl w:val="0"/>
        </w:rPr>
        <w:t xml:space="preserve">品目単価(値引/割引後)(税抜き)</w:t>
      </w:r>
      <w:r w:rsidDel="00000000" w:rsidR="00000000" w:rsidRPr="00000000">
        <w:rPr>
          <w:rtl w:val="0"/>
        </w:rPr>
      </w:r>
    </w:p>
    <w:p w:rsidR="00000000" w:rsidDel="00000000" w:rsidP="00000000" w:rsidRDefault="00000000" w:rsidRPr="00000000" w14:paraId="00000053">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❷</w:t>
      </w:r>
      <w:r w:rsidDel="00000000" w:rsidR="00000000" w:rsidRPr="00000000">
        <w:rPr>
          <w:rFonts w:ascii="Meiryo UI" w:cs="Meiryo UI" w:eastAsia="Meiryo UI" w:hAnsi="Meiryo UI"/>
          <w:sz w:val="18"/>
          <w:szCs w:val="18"/>
          <w:rtl w:val="0"/>
        </w:rPr>
        <w:t xml:space="preserve">明細行の追加請求金額(税抜き)</w:t>
      </w:r>
      <w:r w:rsidDel="00000000" w:rsidR="00000000" w:rsidRPr="00000000">
        <w:rPr>
          <w:rtl w:val="0"/>
        </w:rPr>
      </w:r>
    </w:p>
    <w:p w:rsidR="00000000" w:rsidDel="00000000" w:rsidP="00000000" w:rsidRDefault="00000000" w:rsidRPr="00000000" w14:paraId="00000054">
      <w:pPr>
        <w:spacing w:after="0" w:lineRule="auto"/>
        <w:rPr>
          <w:rFonts w:ascii="Meiryo UI" w:cs="Meiryo UI" w:eastAsia="Meiryo UI" w:hAnsi="Meiryo UI"/>
          <w:sz w:val="18"/>
          <w:szCs w:val="18"/>
        </w:rPr>
      </w:pPr>
      <w:r w:rsidDel="00000000" w:rsidR="00000000" w:rsidRPr="00000000">
        <w:rPr>
          <w:rFonts w:ascii="Meiryo UI" w:cs="Meiryo UI" w:eastAsia="Meiryo UI" w:hAnsi="Meiryo UI"/>
          <w:sz w:val="18"/>
          <w:szCs w:val="18"/>
          <w:highlight w:val="white"/>
          <w:rtl w:val="0"/>
        </w:rPr>
        <w:t xml:space="preserve">❸</w:t>
      </w:r>
      <w:r w:rsidDel="00000000" w:rsidR="00000000" w:rsidRPr="00000000">
        <w:rPr>
          <w:rFonts w:ascii="Meiryo UI" w:cs="Meiryo UI" w:eastAsia="Meiryo UI" w:hAnsi="Meiryo UI"/>
          <w:sz w:val="18"/>
          <w:szCs w:val="18"/>
          <w:rtl w:val="0"/>
        </w:rPr>
        <w:t xml:space="preserve">明細行の返還請求金額(税抜き)</w:t>
      </w:r>
    </w:p>
    <w:p w:rsidR="00000000" w:rsidDel="00000000" w:rsidP="00000000" w:rsidRDefault="00000000" w:rsidRPr="00000000" w14:paraId="00000055">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❹請求される数量</w:t>
      </w:r>
    </w:p>
    <w:p w:rsidR="00000000" w:rsidDel="00000000" w:rsidP="00000000" w:rsidRDefault="00000000" w:rsidRPr="00000000" w14:paraId="00000056">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❺値引/割引後請求書明細行金額</w:t>
      </w:r>
      <w:r w:rsidDel="00000000" w:rsidR="00000000" w:rsidRPr="00000000">
        <w:rPr>
          <w:rFonts w:ascii="Meiryo UI" w:cs="Meiryo UI" w:eastAsia="Meiryo UI" w:hAnsi="Meiryo UI"/>
          <w:color w:val="ff0000"/>
          <w:sz w:val="18"/>
          <w:szCs w:val="18"/>
          <w:highlight w:val="yellow"/>
          <w:rtl w:val="0"/>
        </w:rPr>
        <w:t xml:space="preserve">(税抜き)</w:t>
      </w:r>
      <w:r w:rsidDel="00000000" w:rsidR="00000000" w:rsidRPr="00000000">
        <w:rPr>
          <w:rFonts w:ascii="Meiryo UI" w:cs="Meiryo UI" w:eastAsia="Meiryo UI" w:hAnsi="Meiryo UI"/>
          <w:sz w:val="18"/>
          <w:szCs w:val="18"/>
          <w:rtl w:val="0"/>
        </w:rPr>
        <w:t xml:space="preserve"> = (品目単価(値引/割引後)(税抜き) × 請求される数量) + 請求書明細行の追加請求金額(税抜き) - 請求書明細行の返還請求金額(税抜き)</w:t>
      </w:r>
    </w:p>
    <w:p w:rsidR="00000000" w:rsidDel="00000000" w:rsidP="00000000" w:rsidRDefault="00000000" w:rsidRPr="00000000" w14:paraId="00000057">
      <w:pPr>
        <w:rPr>
          <w:rFonts w:ascii="Meiryo UI" w:cs="Meiryo UI" w:eastAsia="Meiryo UI" w:hAnsi="Meiryo UI"/>
          <w:sz w:val="18"/>
          <w:szCs w:val="18"/>
        </w:rPr>
      </w:pPr>
      <w:r w:rsidDel="00000000" w:rsidR="00000000" w:rsidRPr="00000000">
        <w:rPr>
          <w:rtl w:val="0"/>
        </w:rPr>
      </w:r>
    </w:p>
    <w:p w:rsidR="00000000" w:rsidDel="00000000" w:rsidP="00000000" w:rsidRDefault="00000000" w:rsidRPr="00000000" w14:paraId="00000058">
      <w:pPr>
        <w:pStyle w:val="Heading3"/>
        <w:shd w:fill="ffffff" w:val="clear"/>
        <w:spacing w:after="120" w:before="240" w:lineRule="auto"/>
        <w:rPr>
          <w:rFonts w:ascii="Meiryo UI" w:cs="Meiryo UI" w:eastAsia="Meiryo UI" w:hAnsi="Meiryo UI"/>
          <w:b w:val="0"/>
          <w:color w:val="ba3925"/>
          <w:sz w:val="32"/>
          <w:szCs w:val="32"/>
        </w:rPr>
      </w:pPr>
      <w:r w:rsidDel="00000000" w:rsidR="00000000" w:rsidRPr="00000000">
        <w:rPr>
          <w:rFonts w:ascii="Meiryo UI" w:cs="Meiryo UI" w:eastAsia="Meiryo UI" w:hAnsi="Meiryo UI"/>
          <w:b w:val="0"/>
          <w:color w:val="ba3925"/>
          <w:sz w:val="32"/>
          <w:szCs w:val="32"/>
          <w:rtl w:val="0"/>
        </w:rPr>
        <w:t xml:space="preserve">9.3. 返還請求/追加請求金額の計算</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ドキュメントレベルの返還請求及び追加請求、請求書明細行レベルでの返還請求及び追加請求は、返還請求/追加請求金額の基準金額、返還請求/追加請求金額の率(パーセント)の情報を渡すエレメントから構成される。請求書インスタンスに存在する場合、これらは返還請求/追加請求金額を計算するために使用される。</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0"/>
          <w:szCs w:val="20"/>
          <w:u w:val="none"/>
          <w:shd w:fill="auto" w:val="clear"/>
          <w:vertAlign w:val="baseline"/>
        </w:rPr>
      </w:pPr>
      <w:r w:rsidDel="00000000" w:rsidR="00000000" w:rsidRPr="00000000">
        <w:rPr>
          <w:rFonts w:ascii="Meiryo UI" w:cs="Meiryo UI" w:eastAsia="Meiryo UI" w:hAnsi="Meiryo UI"/>
          <w:b w:val="0"/>
          <w:i w:val="0"/>
          <w:smallCaps w:val="0"/>
          <w:strike w:val="0"/>
          <w:color w:val="000000"/>
          <w:sz w:val="20"/>
          <w:szCs w:val="20"/>
          <w:u w:val="none"/>
          <w:shd w:fill="auto" w:val="clear"/>
          <w:vertAlign w:val="baseline"/>
          <w:rtl w:val="0"/>
        </w:rPr>
        <w:t xml:space="preserve">基準となる金額が存在する場合は率(パーセント)も存在しなければならず、率(パーセント)が存在する場合は基準となる金額が存在しなければならない。金額の計算は以下のとおり。</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Meiryo UI" w:cs="Meiryo UI" w:eastAsia="Meiryo UI" w:hAnsi="Meiryo UI"/>
                <w:b w:val="0"/>
                <w:i w:val="0"/>
                <w:smallCaps w:val="0"/>
                <w:strike w:val="0"/>
                <w:color w:val="000000"/>
                <w:sz w:val="18"/>
                <w:szCs w:val="18"/>
                <w:u w:val="none"/>
                <w:shd w:fill="auto" w:val="clear"/>
                <w:vertAlign w:val="baseline"/>
              </w:rPr>
            </w:pP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金額 = 基準となる金額 × (率(パーセント) ÷ 100)</w:t>
            </w:r>
          </w:p>
        </w:tc>
      </w:tr>
    </w:tbl>
    <w:p w:rsidR="00000000" w:rsidDel="00000000" w:rsidP="00000000" w:rsidRDefault="00000000" w:rsidRPr="00000000" w14:paraId="0000005C">
      <w:pPr>
        <w:rPr>
          <w:rFonts w:ascii="Meiryo UI" w:cs="Meiryo UI" w:eastAsia="Meiryo UI" w:hAnsi="Meiryo UI"/>
          <w:color w:val="7a2518"/>
          <w:sz w:val="20"/>
          <w:szCs w:val="20"/>
          <w:highlight w:val="white"/>
        </w:rPr>
      </w:pPr>
      <w:r w:rsidDel="00000000" w:rsidR="00000000" w:rsidRPr="00000000">
        <w:rPr>
          <w:rtl w:val="0"/>
        </w:rPr>
      </w:r>
    </w:p>
    <w:p w:rsidR="00000000" w:rsidDel="00000000" w:rsidP="00000000" w:rsidRDefault="00000000" w:rsidRPr="00000000" w14:paraId="0000005D">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color w:val="7a2518"/>
          <w:sz w:val="20"/>
          <w:szCs w:val="20"/>
          <w:highlight w:val="white"/>
          <w:rtl w:val="0"/>
        </w:rPr>
        <w:t xml:space="preserve">UBL例: 基準となる金額と率(パーセント)が存在する場合の返還請求/追加請求の計算</w:t>
      </w:r>
      <w:r w:rsidDel="00000000" w:rsidR="00000000" w:rsidRPr="00000000">
        <w:rPr>
          <w:rFonts w:ascii="Meiryo UI" w:cs="Meiryo UI" w:eastAsia="Meiryo UI" w:hAnsi="Meiryo UI"/>
          <w:sz w:val="20"/>
          <w:szCs w:val="20"/>
        </w:rPr>
        <w:drawing>
          <wp:inline distB="0" distT="0" distL="0" distR="0">
            <wp:extent cx="5612130" cy="2211070"/>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12130" cy="22110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❶基準となる金額で、金額の計算のために率(パーセント)とともに使われる。</w:t>
      </w:r>
    </w:p>
    <w:p w:rsidR="00000000" w:rsidDel="00000000" w:rsidP="00000000" w:rsidRDefault="00000000" w:rsidRPr="00000000" w14:paraId="0000005F">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❷追加請求の率(パーセント)</w:t>
      </w:r>
    </w:p>
    <w:p w:rsidR="00000000" w:rsidDel="00000000" w:rsidP="00000000" w:rsidRDefault="00000000" w:rsidRPr="00000000" w14:paraId="00000060">
      <w:pPr>
        <w:spacing w:after="0" w:lineRule="auto"/>
        <w:rPr>
          <w:rFonts w:ascii="Meiryo UI" w:cs="Meiryo UI" w:eastAsia="Meiryo UI" w:hAnsi="Meiryo UI"/>
          <w:sz w:val="20"/>
          <w:szCs w:val="20"/>
        </w:rPr>
      </w:pPr>
      <w:r w:rsidDel="00000000" w:rsidR="00000000" w:rsidRPr="00000000">
        <w:rPr>
          <w:rFonts w:ascii="Meiryo UI" w:cs="Meiryo UI" w:eastAsia="Meiryo UI" w:hAnsi="Meiryo UI"/>
          <w:sz w:val="18"/>
          <w:szCs w:val="18"/>
          <w:highlight w:val="white"/>
          <w:rtl w:val="0"/>
        </w:rPr>
        <w:t xml:space="preserve">❸基準となる金額 × (率(パーセント) ÷ 100) = 金額</w:t>
      </w:r>
      <w:r w:rsidDel="00000000" w:rsidR="00000000" w:rsidRPr="00000000">
        <w:rPr>
          <w:rtl w:val="0"/>
        </w:rPr>
      </w:r>
    </w:p>
    <w:p w:rsidR="00000000" w:rsidDel="00000000" w:rsidP="00000000" w:rsidRDefault="00000000" w:rsidRPr="00000000" w14:paraId="00000061">
      <w:pPr>
        <w:rPr>
          <w:rFonts w:ascii="Meiryo UI" w:cs="Meiryo UI" w:eastAsia="Meiryo UI" w:hAnsi="Meiryo UI"/>
          <w:color w:val="7a2518"/>
          <w:sz w:val="20"/>
          <w:szCs w:val="20"/>
          <w:highlight w:val="white"/>
        </w:rPr>
      </w:pPr>
      <w:r w:rsidDel="00000000" w:rsidR="00000000" w:rsidRPr="00000000">
        <w:rPr>
          <w:rtl w:val="0"/>
        </w:rPr>
      </w:r>
    </w:p>
    <w:p w:rsidR="00000000" w:rsidDel="00000000" w:rsidP="00000000" w:rsidRDefault="00000000" w:rsidRPr="00000000" w14:paraId="00000062">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color w:val="7a2518"/>
          <w:sz w:val="20"/>
          <w:szCs w:val="20"/>
          <w:highlight w:val="white"/>
          <w:rtl w:val="0"/>
        </w:rPr>
        <w:t xml:space="preserve">UBL例: 基準となる金額及び率(パーセント)がない場合の返還請求/追加請求の計算</w:t>
      </w:r>
    </w:p>
    <w:p w:rsidR="00000000" w:rsidDel="00000000" w:rsidP="00000000" w:rsidRDefault="00000000" w:rsidRPr="00000000" w14:paraId="00000063">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sz w:val="20"/>
          <w:szCs w:val="20"/>
        </w:rPr>
        <w:drawing>
          <wp:inline distB="0" distT="0" distL="0" distR="0">
            <wp:extent cx="5612130" cy="191325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19132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Meiryo UI" w:cs="Meiryo UI" w:eastAsia="Meiryo UI" w:hAnsi="Meiryo UI"/>
          <w:sz w:val="18"/>
          <w:szCs w:val="18"/>
        </w:rPr>
      </w:pPr>
      <w:r w:rsidDel="00000000" w:rsidR="00000000" w:rsidRPr="00000000">
        <w:rPr>
          <w:rFonts w:ascii="Meiryo UI" w:cs="Meiryo UI" w:eastAsia="Meiryo UI" w:hAnsi="Meiryo UI"/>
          <w:sz w:val="18"/>
          <w:szCs w:val="18"/>
          <w:highlight w:val="white"/>
          <w:rtl w:val="0"/>
        </w:rPr>
        <w:t xml:space="preserve">❶基準となる金額及び率(パーセント)による計算なしの返還請求の金額</w:t>
      </w:r>
      <w:r w:rsidDel="00000000" w:rsidR="00000000" w:rsidRPr="00000000">
        <w:rPr>
          <w:rtl w:val="0"/>
        </w:rPr>
      </w:r>
    </w:p>
    <w:p w:rsidR="00000000" w:rsidDel="00000000" w:rsidP="00000000" w:rsidRDefault="00000000" w:rsidRPr="00000000" w14:paraId="00000065">
      <w:pPr>
        <w:rPr>
          <w:rFonts w:ascii="Meiryo UI" w:cs="Meiryo UI" w:eastAsia="Meiryo UI" w:hAnsi="Meiryo UI"/>
          <w:sz w:val="20"/>
          <w:szCs w:val="20"/>
        </w:rPr>
      </w:pPr>
      <w:r w:rsidDel="00000000" w:rsidR="00000000" w:rsidRPr="00000000">
        <w:rPr>
          <w:rtl w:val="0"/>
        </w:rPr>
      </w:r>
    </w:p>
    <w:p w:rsidR="00000000" w:rsidDel="00000000" w:rsidP="00000000" w:rsidRDefault="00000000" w:rsidRPr="00000000" w14:paraId="00000066">
      <w:pPr>
        <w:pStyle w:val="Heading3"/>
        <w:shd w:fill="ffffff" w:val="clear"/>
        <w:spacing w:after="120" w:before="240" w:lineRule="auto"/>
        <w:rPr>
          <w:rFonts w:ascii="Meiryo UI" w:cs="Meiryo UI" w:eastAsia="Meiryo UI" w:hAnsi="Meiryo UI"/>
          <w:b w:val="0"/>
          <w:color w:val="ba3925"/>
          <w:sz w:val="32"/>
          <w:szCs w:val="32"/>
        </w:rPr>
      </w:pPr>
      <w:r w:rsidDel="00000000" w:rsidR="00000000" w:rsidRPr="00000000">
        <w:rPr>
          <w:rFonts w:ascii="Meiryo UI" w:cs="Meiryo UI" w:eastAsia="Meiryo UI" w:hAnsi="Meiryo UI"/>
          <w:b w:val="0"/>
          <w:color w:val="ba3925"/>
          <w:sz w:val="32"/>
          <w:szCs w:val="32"/>
          <w:rtl w:val="0"/>
        </w:rPr>
        <w:t xml:space="preserve">9.4. 消費税の計算</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明細行消費税情報またはドキュメントレベルの返還請求またはドキュメントレベルの追加請求に見られる消費税課税分類コードと消費税率の組み合わせごとに、ひとつの消費税内訳情報とならなければならない。</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消費税課税分類コードと消費税率の組み合わせごとに、以下の計算が行われる。</w:t>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課税分類毎の課税基準額(BT-116) = ∑ (値引/割引後請求書明細行金額</w:t>
            </w:r>
            <w:r w:rsidDel="00000000" w:rsidR="00000000" w:rsidRPr="00000000">
              <w:rPr>
                <w:rFonts w:ascii="Meiryo UI" w:cs="Meiryo UI" w:eastAsia="Meiryo UI" w:hAnsi="Meiryo UI"/>
                <w:b w:val="0"/>
                <w:i w:val="0"/>
                <w:smallCaps w:val="0"/>
                <w:strike w:val="0"/>
                <w:color w:val="ff0000"/>
                <w:sz w:val="18"/>
                <w:szCs w:val="18"/>
                <w:highlight w:val="yellow"/>
                <w:u w:val="none"/>
                <w:vertAlign w:val="baseline"/>
                <w:rtl w:val="0"/>
              </w:rPr>
              <w:t xml:space="preserve">(税抜き)</w:t>
            </w: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(BT-</w:t>
            </w:r>
            <w:r w:rsidDel="00000000" w:rsidR="00000000" w:rsidRPr="00000000">
              <w:rPr>
                <w:rFonts w:ascii="Meiryo UI" w:cs="Meiryo UI" w:eastAsia="Meiryo UI" w:hAnsi="Meiryo UI"/>
                <w:b w:val="0"/>
                <w:i w:val="0"/>
                <w:smallCaps w:val="0"/>
                <w:strike w:val="0"/>
                <w:color w:val="000000"/>
                <w:sz w:val="18"/>
                <w:szCs w:val="18"/>
                <w:highlight w:val="yellow"/>
                <w:u w:val="none"/>
                <w:vertAlign w:val="baseline"/>
                <w:rtl w:val="0"/>
              </w:rPr>
              <w:t xml:space="preserve">131</w:t>
            </w: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 +ドキュメントレベルの追加請求金額(税抜き)(BT-99) − ドキュメントレベルの返還請求金額(税抜き)(BT-</w:t>
            </w:r>
            <w:r w:rsidDel="00000000" w:rsidR="00000000" w:rsidRPr="00000000">
              <w:rPr>
                <w:rFonts w:ascii="Meiryo UI" w:cs="Meiryo UI" w:eastAsia="Meiryo UI" w:hAnsi="Meiryo UI"/>
                <w:b w:val="0"/>
                <w:i w:val="0"/>
                <w:smallCaps w:val="0"/>
                <w:strike w:val="0"/>
                <w:color w:val="000000"/>
                <w:sz w:val="18"/>
                <w:szCs w:val="18"/>
                <w:highlight w:val="yellow"/>
                <w:u w:val="none"/>
                <w:vertAlign w:val="baseline"/>
                <w:rtl w:val="0"/>
              </w:rPr>
              <w:t xml:space="preserve">92</w:t>
            </w:r>
            <w:r w:rsidDel="00000000" w:rsidR="00000000" w:rsidRPr="00000000">
              <w:rPr>
                <w:rFonts w:ascii="Meiryo UI" w:cs="Meiryo UI" w:eastAsia="Meiryo UI" w:hAnsi="Meiryo UI"/>
                <w:b w:val="0"/>
                <w:i w:val="0"/>
                <w:smallCaps w:val="0"/>
                <w:strike w:val="0"/>
                <w:color w:val="000000"/>
                <w:sz w:val="18"/>
                <w:szCs w:val="1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6A">
      <w:pPr>
        <w:rPr>
          <w:rFonts w:ascii="Meiryo UI" w:cs="Meiryo UI" w:eastAsia="Meiryo UI" w:hAnsi="Meiryo UI"/>
          <w:color w:val="7a2518"/>
          <w:sz w:val="20"/>
          <w:szCs w:val="20"/>
          <w:highlight w:val="white"/>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課税分類毎の消費税額(BT-117) =</w:t>
            </w:r>
            <w:r w:rsidDel="00000000" w:rsidR="00000000" w:rsidRPr="00000000">
              <w:rPr>
                <w:rFonts w:ascii="Meiryo UI" w:cs="Meiryo UI" w:eastAsia="Meiryo UI" w:hAnsi="Meiryo UI"/>
                <w:sz w:val="18"/>
                <w:szCs w:val="18"/>
                <w:rtl w:val="0"/>
              </w:rPr>
              <w:t xml:space="preserve">課税分類毎の課税基準額</w:t>
            </w:r>
            <w:r w:rsidDel="00000000" w:rsidR="00000000" w:rsidRPr="00000000">
              <w:rPr>
                <w:rFonts w:ascii="Meiryo UI" w:cs="Meiryo UI" w:eastAsia="Meiryo UI" w:hAnsi="Meiryo UI"/>
                <w:sz w:val="18"/>
                <w:szCs w:val="18"/>
                <w:highlight w:val="white"/>
                <w:rtl w:val="0"/>
              </w:rPr>
              <w:t xml:space="preserve">(BT-116) × (課税分類毎の税率(BT-119) ÷ 100) </w:t>
            </w:r>
          </w:p>
        </w:tc>
      </w:tr>
    </w:tbl>
    <w:sdt>
      <w:sdtPr>
        <w:tag w:val="goog_rdk_30"/>
      </w:sdtPr>
      <w:sdtContent>
        <w:p w:rsidR="00000000" w:rsidDel="00000000" w:rsidP="00000000" w:rsidRDefault="00000000" w:rsidRPr="00000000" w14:paraId="0000006C">
          <w:pPr>
            <w:rPr>
              <w:ins w:author="EIPA SAP" w:id="9" w:date="2021-07-31T06:53:55Z"/>
              <w:rFonts w:ascii="Meiryo UI" w:cs="Meiryo UI" w:eastAsia="Meiryo UI" w:hAnsi="Meiryo UI"/>
              <w:sz w:val="18"/>
              <w:szCs w:val="18"/>
              <w:highlight w:val="white"/>
            </w:rPr>
          </w:pPr>
          <w:sdt>
            <w:sdtPr>
              <w:tag w:val="goog_rdk_29"/>
            </w:sdtPr>
            <w:sdtContent>
              <w:ins w:author="EIPA SAP" w:id="9" w:date="2021-07-31T06:53:55Z">
                <w:r w:rsidDel="00000000" w:rsidR="00000000" w:rsidRPr="00000000">
                  <w:rPr>
                    <w:rtl w:val="0"/>
                  </w:rPr>
                </w:r>
              </w:ins>
            </w:sdtContent>
          </w:sdt>
        </w:p>
      </w:sdtContent>
    </w:sdt>
    <w:sdt>
      <w:sdtPr>
        <w:tag w:val="goog_rdk_32"/>
      </w:sdtPr>
      <w:sdtContent>
        <w:p w:rsidR="00000000" w:rsidDel="00000000" w:rsidP="00000000" w:rsidRDefault="00000000" w:rsidRPr="00000000" w14:paraId="0000006D">
          <w:pPr>
            <w:rPr>
              <w:ins w:author="EIPA SAP" w:id="9" w:date="2021-07-31T06:53:55Z"/>
              <w:rFonts w:ascii="Meiryo UI" w:cs="Meiryo UI" w:eastAsia="Meiryo UI" w:hAnsi="Meiryo UI"/>
              <w:sz w:val="18"/>
              <w:szCs w:val="18"/>
              <w:highlight w:val="white"/>
            </w:rPr>
          </w:pPr>
          <w:sdt>
            <w:sdtPr>
              <w:tag w:val="goog_rdk_31"/>
            </w:sdtPr>
            <w:sdtContent>
              <w:ins w:author="EIPA SAP" w:id="9" w:date="2021-07-31T06:53:55Z">
                <w:r w:rsidDel="00000000" w:rsidR="00000000" w:rsidRPr="00000000">
                  <w:rPr>
                    <w:rFonts w:ascii="Meiryo UI" w:cs="Meiryo UI" w:eastAsia="Meiryo UI" w:hAnsi="Meiryo UI"/>
                    <w:sz w:val="18"/>
                    <w:szCs w:val="18"/>
                    <w:highlight w:val="white"/>
                    <w:rtl w:val="0"/>
                  </w:rPr>
                  <w:t xml:space="preserve">課税分類毎の消費税額(BT-117) = 課税分類毎の課税基準額(BT-116) x 課税分類毎の税率(BT-119) / 100), 整数に丸める。丸めた結果の金額は、下限である整数値に切り捨てた金額と上限である整数値に切り上げた金額の間になければならない。</w:t>
                </w:r>
                <w:r w:rsidDel="00000000" w:rsidR="00000000" w:rsidRPr="00000000">
                  <w:rPr>
                    <w:rtl w:val="0"/>
                  </w:rPr>
                </w:r>
              </w:ins>
            </w:sdtContent>
          </w:sdt>
        </w:p>
      </w:sdtContent>
    </w:sdt>
    <w:p w:rsidR="00000000" w:rsidDel="00000000" w:rsidP="00000000" w:rsidRDefault="00000000" w:rsidRPr="00000000" w14:paraId="0000006E">
      <w:pPr>
        <w:rPr>
          <w:rFonts w:ascii="Meiryo UI" w:cs="Meiryo UI" w:eastAsia="Meiryo UI" w:hAnsi="Meiryo UI"/>
          <w:color w:val="7a2518"/>
          <w:sz w:val="20"/>
          <w:szCs w:val="20"/>
          <w:highlight w:val="white"/>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7699"/>
        <w:tblGridChange w:id="0">
          <w:tblGrid>
            <w:gridCol w:w="1129"/>
            <w:gridCol w:w="7699"/>
          </w:tblGrid>
        </w:tblGridChange>
      </w:tblGrid>
      <w:tr>
        <w:trPr>
          <w:cantSplit w:val="0"/>
          <w:tblHeader w:val="0"/>
        </w:trPr>
        <w:tc>
          <w:tcPr/>
          <w:p w:rsidR="00000000" w:rsidDel="00000000" w:rsidP="00000000" w:rsidRDefault="00000000" w:rsidRPr="00000000" w14:paraId="0000006F">
            <w:pPr>
              <w:rPr>
                <w:rFonts w:ascii="Meiryo UI" w:cs="Meiryo UI" w:eastAsia="Meiryo UI" w:hAnsi="Meiryo UI"/>
                <w:color w:val="7a2518"/>
                <w:sz w:val="20"/>
                <w:szCs w:val="20"/>
                <w:highlight w:val="white"/>
              </w:rPr>
            </w:pPr>
            <w:r w:rsidDel="00000000" w:rsidR="00000000" w:rsidRPr="00000000">
              <w:rPr/>
              <w:drawing>
                <wp:inline distB="0" distT="0" distL="0" distR="0">
                  <wp:extent cx="542925" cy="51435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925" cy="514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0">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sz w:val="20"/>
                <w:szCs w:val="20"/>
                <w:highlight w:val="white"/>
                <w:rtl w:val="0"/>
              </w:rPr>
              <w:t xml:space="preserve">消費税課税分類が</w:t>
            </w:r>
            <w:r w:rsidDel="00000000" w:rsidR="00000000" w:rsidRPr="00000000">
              <w:rPr>
                <w:rFonts w:ascii="Meiryo UI" w:cs="Meiryo UI" w:eastAsia="Meiryo UI" w:hAnsi="Meiryo UI"/>
                <w:sz w:val="20"/>
                <w:szCs w:val="20"/>
                <w:highlight w:val="yellow"/>
                <w:rtl w:val="0"/>
              </w:rPr>
              <w:t xml:space="preserve">"Not subject to CT"</w:t>
            </w:r>
            <w:r w:rsidDel="00000000" w:rsidR="00000000" w:rsidRPr="00000000">
              <w:rPr>
                <w:rFonts w:ascii="Meiryo UI" w:cs="Meiryo UI" w:eastAsia="Meiryo UI" w:hAnsi="Meiryo UI"/>
                <w:sz w:val="20"/>
                <w:szCs w:val="20"/>
                <w:highlight w:val="white"/>
                <w:rtl w:val="0"/>
              </w:rPr>
              <w:t xml:space="preserve"> (O)である消費税内訳情報については、課税分類毎の消費税額はゼロでなければならない。</w:t>
            </w:r>
            <w:r w:rsidDel="00000000" w:rsidR="00000000" w:rsidRPr="00000000">
              <w:rPr>
                <w:rtl w:val="0"/>
              </w:rPr>
            </w:r>
          </w:p>
        </w:tc>
      </w:tr>
    </w:tbl>
    <w:p w:rsidR="00000000" w:rsidDel="00000000" w:rsidP="00000000" w:rsidRDefault="00000000" w:rsidRPr="00000000" w14:paraId="00000071">
      <w:pPr>
        <w:rPr>
          <w:rFonts w:ascii="Meiryo UI" w:cs="Meiryo UI" w:eastAsia="Meiryo UI" w:hAnsi="Meiryo UI"/>
          <w:color w:val="7a2518"/>
          <w:sz w:val="20"/>
          <w:szCs w:val="20"/>
          <w:highlight w:val="white"/>
        </w:rPr>
      </w:pPr>
      <w:r w:rsidDel="00000000" w:rsidR="00000000" w:rsidRPr="00000000">
        <w:rPr>
          <w:rtl w:val="0"/>
        </w:rPr>
      </w:r>
    </w:p>
    <w:p w:rsidR="00000000" w:rsidDel="00000000" w:rsidP="00000000" w:rsidRDefault="00000000" w:rsidRPr="00000000" w14:paraId="00000072">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color w:val="7a2518"/>
          <w:sz w:val="20"/>
          <w:szCs w:val="20"/>
          <w:highlight w:val="white"/>
          <w:rtl w:val="0"/>
        </w:rPr>
        <w:t xml:space="preserve">UBL例: </w:t>
      </w:r>
      <w:r w:rsidDel="00000000" w:rsidR="00000000" w:rsidRPr="00000000">
        <w:rPr>
          <w:rFonts w:ascii="Meiryo UI" w:cs="Meiryo UI" w:eastAsia="Meiryo UI" w:hAnsi="Meiryo UI"/>
          <w:color w:val="7a2518"/>
          <w:sz w:val="20"/>
          <w:szCs w:val="20"/>
          <w:highlight w:val="yellow"/>
          <w:rtl w:val="0"/>
        </w:rPr>
        <w:t xml:space="preserve">消費税</w:t>
      </w:r>
      <w:r w:rsidDel="00000000" w:rsidR="00000000" w:rsidRPr="00000000">
        <w:rPr>
          <w:rFonts w:ascii="Meiryo UI" w:cs="Meiryo UI" w:eastAsia="Meiryo UI" w:hAnsi="Meiryo UI"/>
          <w:color w:val="7a2518"/>
          <w:sz w:val="20"/>
          <w:szCs w:val="20"/>
          <w:highlight w:val="white"/>
          <w:rtl w:val="0"/>
        </w:rPr>
        <w:t xml:space="preserve">内訳情報の計算</w:t>
      </w:r>
    </w:p>
    <w:p w:rsidR="00000000" w:rsidDel="00000000" w:rsidP="00000000" w:rsidRDefault="00000000" w:rsidRPr="00000000" w14:paraId="00000073">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sz w:val="20"/>
          <w:szCs w:val="20"/>
        </w:rPr>
        <w:drawing>
          <wp:inline distB="0" distT="0" distL="0" distR="0">
            <wp:extent cx="5612130" cy="3495675"/>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sz w:val="20"/>
          <w:szCs w:val="20"/>
        </w:rPr>
        <w:drawing>
          <wp:inline distB="0" distT="0" distL="0" distR="0">
            <wp:extent cx="5612130" cy="1962785"/>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19627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sz w:val="20"/>
          <w:szCs w:val="20"/>
        </w:rPr>
        <w:drawing>
          <wp:inline distB="0" distT="0" distL="0" distR="0">
            <wp:extent cx="5612130" cy="3652520"/>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12130" cy="365252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Meiryo UI" w:cs="Meiryo UI" w:eastAsia="Meiryo UI" w:hAnsi="Meiryo UI"/>
          <w:color w:val="7a2518"/>
          <w:sz w:val="20"/>
          <w:szCs w:val="20"/>
          <w:highlight w:val="white"/>
        </w:rPr>
      </w:pPr>
      <w:r w:rsidDel="00000000" w:rsidR="00000000" w:rsidRPr="00000000">
        <w:rPr>
          <w:rFonts w:ascii="Meiryo UI" w:cs="Meiryo UI" w:eastAsia="Meiryo UI" w:hAnsi="Meiryo UI"/>
          <w:sz w:val="20"/>
          <w:szCs w:val="20"/>
        </w:rPr>
        <w:drawing>
          <wp:inline distB="0" distT="0" distL="0" distR="0">
            <wp:extent cx="5612130" cy="3303905"/>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12130" cy="330390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❶ドキュメントレベルの追加請求金額(税抜き)、課税分類コード S、税率25%</w:t>
      </w:r>
    </w:p>
    <w:p w:rsidR="00000000" w:rsidDel="00000000" w:rsidP="00000000" w:rsidRDefault="00000000" w:rsidRPr="00000000" w14:paraId="00000078">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❷ドキュメントレベルの返還請求金額(税抜き)、課税分類コード S、税率25%</w:t>
      </w:r>
    </w:p>
    <w:p w:rsidR="00000000" w:rsidDel="00000000" w:rsidP="00000000" w:rsidRDefault="00000000" w:rsidRPr="00000000" w14:paraId="00000079">
      <w:pPr>
        <w:spacing w:after="0" w:lineRule="auto"/>
        <w:rPr>
          <w:rFonts w:ascii="Meiryo UI" w:cs="Meiryo UI" w:eastAsia="Meiryo UI" w:hAnsi="Meiryo UI"/>
          <w:sz w:val="18"/>
          <w:szCs w:val="18"/>
        </w:rPr>
      </w:pPr>
      <w:r w:rsidDel="00000000" w:rsidR="00000000" w:rsidRPr="00000000">
        <w:rPr>
          <w:rFonts w:ascii="Meiryo UI" w:cs="Meiryo UI" w:eastAsia="Meiryo UI" w:hAnsi="Meiryo UI"/>
          <w:sz w:val="18"/>
          <w:szCs w:val="18"/>
          <w:highlight w:val="white"/>
          <w:rtl w:val="0"/>
        </w:rPr>
        <w:t xml:space="preserve">❸課税分類コードS、税率25％の</w:t>
      </w:r>
      <w:r w:rsidDel="00000000" w:rsidR="00000000" w:rsidRPr="00000000">
        <w:rPr>
          <w:rFonts w:ascii="Meiryo UI" w:cs="Meiryo UI" w:eastAsia="Meiryo UI" w:hAnsi="Meiryo UI"/>
          <w:sz w:val="18"/>
          <w:szCs w:val="18"/>
          <w:highlight w:val="yellow"/>
          <w:rtl w:val="0"/>
        </w:rPr>
        <w:t xml:space="preserve">消費税</w:t>
      </w:r>
      <w:r w:rsidDel="00000000" w:rsidR="00000000" w:rsidRPr="00000000">
        <w:rPr>
          <w:rFonts w:ascii="Meiryo UI" w:cs="Meiryo UI" w:eastAsia="Meiryo UI" w:hAnsi="Meiryo UI"/>
          <w:sz w:val="18"/>
          <w:szCs w:val="18"/>
          <w:highlight w:val="white"/>
          <w:rtl w:val="0"/>
        </w:rPr>
        <w:t xml:space="preserve">内訳情報</w:t>
      </w:r>
      <w:r w:rsidDel="00000000" w:rsidR="00000000" w:rsidRPr="00000000">
        <w:rPr>
          <w:rtl w:val="0"/>
        </w:rPr>
      </w:r>
    </w:p>
    <w:p w:rsidR="00000000" w:rsidDel="00000000" w:rsidP="00000000" w:rsidRDefault="00000000" w:rsidRPr="00000000" w14:paraId="0000007A">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❹課税基準額 = 課税分類コードS、税率25%の、請求書明細行金額(税抜き)(明細行1および明細行3) + 追加請求金額(税抜き) – 返還請求金額(税抜き)</w:t>
      </w:r>
    </w:p>
    <w:p w:rsidR="00000000" w:rsidDel="00000000" w:rsidP="00000000" w:rsidRDefault="00000000" w:rsidRPr="00000000" w14:paraId="0000007B">
      <w:pPr>
        <w:spacing w:after="0" w:lineRule="auto"/>
        <w:rPr>
          <w:rFonts w:ascii="Meiryo UI" w:cs="Meiryo UI" w:eastAsia="Meiryo UI" w:hAnsi="Meiryo UI"/>
          <w:sz w:val="18"/>
          <w:szCs w:val="18"/>
          <w:highlight w:val="white"/>
        </w:rPr>
      </w:pPr>
      <w:r w:rsidDel="00000000" w:rsidR="00000000" w:rsidRPr="00000000">
        <w:rPr>
          <w:rFonts w:ascii="Meiryo UI" w:cs="Meiryo UI" w:eastAsia="Meiryo UI" w:hAnsi="Meiryo UI"/>
          <w:sz w:val="18"/>
          <w:szCs w:val="18"/>
          <w:highlight w:val="white"/>
          <w:rtl w:val="0"/>
        </w:rPr>
        <w:t xml:space="preserve">❺</w:t>
      </w:r>
      <w:r w:rsidDel="00000000" w:rsidR="00000000" w:rsidRPr="00000000">
        <w:rPr>
          <w:rFonts w:ascii="Meiryo UI" w:cs="Meiryo UI" w:eastAsia="Meiryo UI" w:hAnsi="Meiryo UI"/>
          <w:sz w:val="18"/>
          <w:szCs w:val="18"/>
          <w:rtl w:val="0"/>
        </w:rPr>
        <w:t xml:space="preserve">消費税額 = 課税基準額 × (</w:t>
      </w:r>
      <w:r w:rsidDel="00000000" w:rsidR="00000000" w:rsidRPr="00000000">
        <w:rPr>
          <w:rFonts w:ascii="Meiryo UI" w:cs="Meiryo UI" w:eastAsia="Meiryo UI" w:hAnsi="Meiryo UI"/>
          <w:sz w:val="18"/>
          <w:szCs w:val="18"/>
          <w:highlight w:val="yellow"/>
          <w:rtl w:val="0"/>
        </w:rPr>
        <w:t xml:space="preserve">消費税</w:t>
      </w:r>
      <w:r w:rsidDel="00000000" w:rsidR="00000000" w:rsidRPr="00000000">
        <w:rPr>
          <w:rFonts w:ascii="Meiryo UI" w:cs="Meiryo UI" w:eastAsia="Meiryo UI" w:hAnsi="Meiryo UI"/>
          <w:sz w:val="18"/>
          <w:szCs w:val="18"/>
          <w:rtl w:val="0"/>
        </w:rPr>
        <w:t xml:space="preserve">率 ÷ 100)</w:t>
      </w:r>
      <w:r w:rsidDel="00000000" w:rsidR="00000000" w:rsidRPr="00000000">
        <w:rPr>
          <w:rtl w:val="0"/>
        </w:rPr>
      </w:r>
    </w:p>
    <w:p w:rsidR="00000000" w:rsidDel="00000000" w:rsidP="00000000" w:rsidRDefault="00000000" w:rsidRPr="00000000" w14:paraId="0000007C">
      <w:pPr>
        <w:rPr>
          <w:rFonts w:ascii="Meiryo UI" w:cs="Meiryo UI" w:eastAsia="Meiryo UI" w:hAnsi="Meiryo UI"/>
          <w:sz w:val="18"/>
          <w:szCs w:val="18"/>
        </w:rPr>
      </w:pPr>
      <w:r w:rsidDel="00000000" w:rsidR="00000000" w:rsidRPr="00000000">
        <w:rPr>
          <w:rFonts w:ascii="Meiryo UI" w:cs="Meiryo UI" w:eastAsia="Meiryo UI" w:hAnsi="Meiryo UI"/>
          <w:sz w:val="18"/>
          <w:szCs w:val="18"/>
          <w:rtl w:val="0"/>
        </w:rPr>
        <w:t xml:space="preserve">❻課税分類コードE、税率0%の</w:t>
      </w:r>
      <w:r w:rsidDel="00000000" w:rsidR="00000000" w:rsidRPr="00000000">
        <w:rPr>
          <w:rFonts w:ascii="Meiryo UI" w:cs="Meiryo UI" w:eastAsia="Meiryo UI" w:hAnsi="Meiryo UI"/>
          <w:sz w:val="18"/>
          <w:szCs w:val="18"/>
          <w:highlight w:val="yellow"/>
          <w:rtl w:val="0"/>
        </w:rPr>
        <w:t xml:space="preserve">消費税</w:t>
      </w:r>
      <w:r w:rsidDel="00000000" w:rsidR="00000000" w:rsidRPr="00000000">
        <w:rPr>
          <w:rFonts w:ascii="Meiryo UI" w:cs="Meiryo UI" w:eastAsia="Meiryo UI" w:hAnsi="Meiryo UI"/>
          <w:sz w:val="18"/>
          <w:szCs w:val="18"/>
          <w:rtl w:val="0"/>
        </w:rPr>
        <w:t xml:space="preserve">内訳情報 </w:t>
      </w:r>
      <w:r w:rsidDel="00000000" w:rsidR="00000000" w:rsidRPr="00000000">
        <w:rPr>
          <w:rtl w:val="0"/>
        </w:rPr>
      </w:r>
    </w:p>
    <w:sectPr>
      <w:pgSz w:h="15840" w:w="12240" w:orient="portrait"/>
      <w:pgMar w:bottom="1701" w:top="198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eiryo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B2D3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EB2D3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EB2D3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B2D37"/>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EB2D37"/>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EB2D37"/>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EB2D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o" w:customStyle="1">
    <w:name w:val="mo"/>
    <w:basedOn w:val="DefaultParagraphFont"/>
    <w:rsid w:val="00EB2D37"/>
  </w:style>
  <w:style w:type="character" w:styleId="mtext" w:customStyle="1">
    <w:name w:val="mtext"/>
    <w:basedOn w:val="DefaultParagraphFont"/>
    <w:rsid w:val="00EB2D37"/>
  </w:style>
  <w:style w:type="character" w:styleId="mjxassistivemathml" w:customStyle="1">
    <w:name w:val="mjx_assistive_mathml"/>
    <w:basedOn w:val="DefaultParagraphFont"/>
    <w:rsid w:val="00EB2D37"/>
  </w:style>
  <w:style w:type="character" w:styleId="Heading4Char" w:customStyle="1">
    <w:name w:val="Heading 4 Char"/>
    <w:basedOn w:val="DefaultParagraphFont"/>
    <w:link w:val="Heading4"/>
    <w:uiPriority w:val="9"/>
    <w:semiHidden w:val="1"/>
    <w:rsid w:val="00EB2D37"/>
    <w:rPr>
      <w:rFonts w:asciiTheme="majorHAnsi" w:cstheme="majorBidi" w:eastAsiaTheme="majorEastAsia" w:hAnsiTheme="majorHAnsi"/>
      <w:i w:val="1"/>
      <w:iCs w:val="1"/>
      <w:color w:val="2f5496" w:themeColor="accent1" w:themeShade="0000BF"/>
    </w:rPr>
  </w:style>
  <w:style w:type="character" w:styleId="Emphasis">
    <w:name w:val="Emphasis"/>
    <w:basedOn w:val="DefaultParagraphFont"/>
    <w:uiPriority w:val="20"/>
    <w:qFormat w:val="1"/>
    <w:rsid w:val="00EB2D37"/>
    <w:rPr>
      <w:i w:val="1"/>
      <w:iCs w:val="1"/>
    </w:rPr>
  </w:style>
  <w:style w:type="character" w:styleId="tag" w:customStyle="1">
    <w:name w:val="tag"/>
    <w:basedOn w:val="DefaultParagraphFont"/>
    <w:rsid w:val="00EB2D37"/>
  </w:style>
  <w:style w:type="character" w:styleId="attribute-name" w:customStyle="1">
    <w:name w:val="attribute-name"/>
    <w:basedOn w:val="DefaultParagraphFont"/>
    <w:rsid w:val="00EB2D37"/>
  </w:style>
  <w:style w:type="character" w:styleId="delimiter" w:customStyle="1">
    <w:name w:val="delimiter"/>
    <w:basedOn w:val="DefaultParagraphFont"/>
    <w:rsid w:val="00EB2D37"/>
  </w:style>
  <w:style w:type="character" w:styleId="content" w:customStyle="1">
    <w:name w:val="content"/>
    <w:basedOn w:val="DefaultParagraphFont"/>
    <w:rsid w:val="00EB2D37"/>
  </w:style>
  <w:style w:type="character" w:styleId="Strong">
    <w:name w:val="Strong"/>
    <w:basedOn w:val="DefaultParagraphFont"/>
    <w:uiPriority w:val="22"/>
    <w:qFormat w:val="1"/>
    <w:rsid w:val="00EB2D37"/>
    <w:rPr>
      <w:b w:val="1"/>
      <w:bCs w:val="1"/>
    </w:rPr>
  </w:style>
  <w:style w:type="character" w:styleId="comment" w:customStyle="1">
    <w:name w:val="comment"/>
    <w:basedOn w:val="DefaultParagraphFont"/>
    <w:rsid w:val="00EB2D37"/>
  </w:style>
  <w:style w:type="character" w:styleId="mn" w:customStyle="1">
    <w:name w:val="mn"/>
    <w:basedOn w:val="DefaultParagraphFont"/>
    <w:rsid w:val="00EB2D37"/>
  </w:style>
  <w:style w:type="paragraph" w:styleId="Header">
    <w:name w:val="header"/>
    <w:basedOn w:val="Normal"/>
    <w:link w:val="HeaderChar"/>
    <w:uiPriority w:val="99"/>
    <w:unhideWhenUsed w:val="1"/>
    <w:rsid w:val="002879FD"/>
    <w:pPr>
      <w:tabs>
        <w:tab w:val="center" w:pos="4419"/>
        <w:tab w:val="right" w:pos="8838"/>
      </w:tabs>
      <w:spacing w:after="0" w:line="240" w:lineRule="auto"/>
    </w:pPr>
  </w:style>
  <w:style w:type="character" w:styleId="HeaderChar" w:customStyle="1">
    <w:name w:val="Header Char"/>
    <w:basedOn w:val="DefaultParagraphFont"/>
    <w:link w:val="Header"/>
    <w:uiPriority w:val="99"/>
    <w:rsid w:val="002879FD"/>
  </w:style>
  <w:style w:type="paragraph" w:styleId="Footer">
    <w:name w:val="footer"/>
    <w:basedOn w:val="Normal"/>
    <w:link w:val="FooterChar"/>
    <w:uiPriority w:val="99"/>
    <w:unhideWhenUsed w:val="1"/>
    <w:rsid w:val="002879FD"/>
    <w:pPr>
      <w:tabs>
        <w:tab w:val="center" w:pos="4419"/>
        <w:tab w:val="right" w:pos="8838"/>
      </w:tabs>
      <w:spacing w:after="0" w:line="240" w:lineRule="auto"/>
    </w:pPr>
  </w:style>
  <w:style w:type="character" w:styleId="FooterChar" w:customStyle="1">
    <w:name w:val="Footer Char"/>
    <w:basedOn w:val="DefaultParagraphFont"/>
    <w:link w:val="Footer"/>
    <w:uiPriority w:val="99"/>
    <w:rsid w:val="002879F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3OV2iDgaUE/XCRWcedz8kobeQ==">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2021-07-09T10:22:00Z</dcterms:created>
  <dc:creator>Watanabe, Sawako</dc:creator>
</cp:coreProperties>
</file>